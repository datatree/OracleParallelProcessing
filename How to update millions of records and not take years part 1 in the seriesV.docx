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DEF71" w14:textId="77777777" w:rsidR="00F53F89" w:rsidRPr="004B1E51" w:rsidRDefault="00F53F89" w:rsidP="00F53F89">
      <w:pPr>
        <w:jc w:val="center"/>
        <w:rPr>
          <w:rFonts w:ascii="Times New Roman" w:hAnsi="Times New Roman" w:cs="Times New Roman"/>
          <w:b/>
          <w:sz w:val="48"/>
          <w:szCs w:val="48"/>
        </w:rPr>
      </w:pPr>
      <w:bookmarkStart w:id="0" w:name="_Hlk497422044"/>
      <w:r w:rsidRPr="004B1E51">
        <w:rPr>
          <w:rFonts w:ascii="Times New Roman" w:hAnsi="Times New Roman" w:cs="Times New Roman"/>
          <w:b/>
          <w:sz w:val="48"/>
          <w:szCs w:val="48"/>
        </w:rPr>
        <w:t>How to update millions of records and not take years</w:t>
      </w:r>
      <w:r w:rsidR="009C1CDE">
        <w:rPr>
          <w:rFonts w:ascii="Times New Roman" w:hAnsi="Times New Roman" w:cs="Times New Roman"/>
          <w:b/>
          <w:sz w:val="48"/>
          <w:szCs w:val="48"/>
        </w:rPr>
        <w:t>:</w:t>
      </w:r>
      <w:r>
        <w:rPr>
          <w:rFonts w:ascii="Times New Roman" w:hAnsi="Times New Roman" w:cs="Times New Roman"/>
          <w:b/>
          <w:sz w:val="48"/>
          <w:szCs w:val="48"/>
        </w:rPr>
        <w:t xml:space="preserve"> </w:t>
      </w:r>
      <w:r w:rsidR="009C1CDE">
        <w:rPr>
          <w:rFonts w:ascii="Times New Roman" w:hAnsi="Times New Roman" w:cs="Times New Roman"/>
          <w:b/>
          <w:sz w:val="48"/>
          <w:szCs w:val="48"/>
        </w:rPr>
        <w:t>Part 1</w:t>
      </w:r>
    </w:p>
    <w:p w14:paraId="6B079B70" w14:textId="77777777" w:rsidR="00F53F89" w:rsidRDefault="00F53F89" w:rsidP="00F53F89">
      <w:pPr>
        <w:tabs>
          <w:tab w:val="left" w:pos="6045"/>
        </w:tabs>
        <w:rPr>
          <w:rFonts w:ascii="Times New Roman" w:hAnsi="Times New Roman" w:cs="Times New Roman"/>
          <w:sz w:val="24"/>
          <w:szCs w:val="24"/>
        </w:rPr>
      </w:pPr>
      <w:r>
        <w:rPr>
          <w:rFonts w:ascii="Times New Roman" w:hAnsi="Times New Roman" w:cs="Times New Roman"/>
          <w:sz w:val="24"/>
          <w:szCs w:val="24"/>
        </w:rPr>
        <w:tab/>
      </w:r>
    </w:p>
    <w:p w14:paraId="1DE30C47" w14:textId="53BDFC09" w:rsidR="00F53F89" w:rsidRDefault="00F53F89" w:rsidP="00F53F89">
      <w:pPr>
        <w:rPr>
          <w:rFonts w:ascii="Times New Roman" w:hAnsi="Times New Roman" w:cs="Times New Roman"/>
          <w:sz w:val="24"/>
          <w:szCs w:val="24"/>
        </w:rPr>
      </w:pPr>
      <w:r>
        <w:rPr>
          <w:rFonts w:ascii="Times New Roman" w:hAnsi="Times New Roman" w:cs="Times New Roman"/>
          <w:sz w:val="24"/>
          <w:szCs w:val="24"/>
        </w:rPr>
        <w:t xml:space="preserve">By Joseph DeArce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w:t>
      </w:r>
      <w:ins w:id="1" w:author="Joseph" w:date="2018-02-20T19:46:00Z">
        <w:r w:rsidR="0037373C">
          <w:rPr>
            <w:rFonts w:ascii="Times New Roman" w:hAnsi="Times New Roman" w:cs="Times New Roman"/>
            <w:sz w:val="24"/>
            <w:szCs w:val="24"/>
          </w:rPr>
          <w:t>20</w:t>
        </w:r>
      </w:ins>
      <w:del w:id="2" w:author="Joseph" w:date="2018-02-13T12:56:00Z">
        <w:r w:rsidDel="00D545C5">
          <w:rPr>
            <w:rFonts w:ascii="Times New Roman" w:hAnsi="Times New Roman" w:cs="Times New Roman"/>
            <w:sz w:val="24"/>
            <w:szCs w:val="24"/>
          </w:rPr>
          <w:delText>09</w:delText>
        </w:r>
      </w:del>
      <w:r>
        <w:rPr>
          <w:rFonts w:ascii="Times New Roman" w:hAnsi="Times New Roman" w:cs="Times New Roman"/>
          <w:sz w:val="24"/>
          <w:szCs w:val="24"/>
        </w:rPr>
        <w:t>/18</w:t>
      </w:r>
    </w:p>
    <w:p w14:paraId="2A5ACB8C" w14:textId="77777777" w:rsidR="00F53F89" w:rsidRDefault="00F53F89" w:rsidP="00F53F89">
      <w:pPr>
        <w:rPr>
          <w:rFonts w:ascii="Times New Roman" w:hAnsi="Times New Roman" w:cs="Times New Roman"/>
          <w:sz w:val="24"/>
          <w:szCs w:val="24"/>
        </w:rPr>
      </w:pPr>
    </w:p>
    <w:p w14:paraId="783F85D5" w14:textId="77777777" w:rsidR="00F53F89" w:rsidRPr="002D494C" w:rsidRDefault="00F53F89" w:rsidP="00F53F89">
      <w:pPr>
        <w:rPr>
          <w:rFonts w:ascii="Times New Roman" w:hAnsi="Times New Roman" w:cs="Times New Roman"/>
          <w:b/>
          <w:sz w:val="28"/>
          <w:szCs w:val="28"/>
        </w:rPr>
      </w:pPr>
      <w:r w:rsidRPr="002D494C">
        <w:rPr>
          <w:rFonts w:ascii="Times New Roman" w:hAnsi="Times New Roman" w:cs="Times New Roman"/>
          <w:b/>
          <w:sz w:val="28"/>
          <w:szCs w:val="28"/>
        </w:rPr>
        <w:t>Introduction</w:t>
      </w:r>
    </w:p>
    <w:p w14:paraId="37FE43A0" w14:textId="5216A208" w:rsidR="00F53F89" w:rsidRDefault="00F53F89" w:rsidP="00F53F89">
      <w:pPr>
        <w:rPr>
          <w:rFonts w:ascii="Times New Roman" w:hAnsi="Times New Roman" w:cs="Times New Roman"/>
          <w:sz w:val="24"/>
          <w:szCs w:val="24"/>
        </w:rPr>
      </w:pPr>
      <w:r>
        <w:rPr>
          <w:rFonts w:ascii="Times New Roman" w:hAnsi="Times New Roman" w:cs="Times New Roman"/>
          <w:sz w:val="24"/>
          <w:szCs w:val="24"/>
        </w:rPr>
        <w:t xml:space="preserve">This series </w:t>
      </w:r>
      <w:r w:rsidR="000E77F9">
        <w:rPr>
          <w:rFonts w:ascii="Times New Roman" w:hAnsi="Times New Roman" w:cs="Times New Roman"/>
          <w:sz w:val="24"/>
          <w:szCs w:val="24"/>
        </w:rPr>
        <w:t xml:space="preserve">of </w:t>
      </w:r>
      <w:r>
        <w:rPr>
          <w:rFonts w:ascii="Times New Roman" w:hAnsi="Times New Roman" w:cs="Times New Roman"/>
          <w:sz w:val="24"/>
          <w:szCs w:val="24"/>
        </w:rPr>
        <w:t xml:space="preserve">articles will </w:t>
      </w:r>
      <w:r w:rsidR="0031716B">
        <w:rPr>
          <w:rFonts w:ascii="Times New Roman" w:hAnsi="Times New Roman" w:cs="Times New Roman"/>
          <w:sz w:val="24"/>
          <w:szCs w:val="24"/>
        </w:rPr>
        <w:t xml:space="preserve">explore </w:t>
      </w:r>
      <w:r>
        <w:rPr>
          <w:rFonts w:ascii="Times New Roman" w:hAnsi="Times New Roman" w:cs="Times New Roman"/>
          <w:sz w:val="24"/>
          <w:szCs w:val="24"/>
        </w:rPr>
        <w:t xml:space="preserve">how parallel processing works within the Oracle 12c database server and how you can monitor it.  In </w:t>
      </w:r>
      <w:r w:rsidR="000E77F9">
        <w:rPr>
          <w:rFonts w:ascii="Times New Roman" w:hAnsi="Times New Roman" w:cs="Times New Roman"/>
          <w:sz w:val="24"/>
          <w:szCs w:val="24"/>
        </w:rPr>
        <w:t>addition,</w:t>
      </w:r>
      <w:r>
        <w:rPr>
          <w:rFonts w:ascii="Times New Roman" w:hAnsi="Times New Roman" w:cs="Times New Roman"/>
          <w:sz w:val="24"/>
          <w:szCs w:val="24"/>
        </w:rPr>
        <w:t xml:space="preserve"> we will cover how logging works in Oracle 12c, </w:t>
      </w:r>
      <w:r w:rsidR="000E77F9">
        <w:rPr>
          <w:rFonts w:ascii="Times New Roman" w:hAnsi="Times New Roman" w:cs="Times New Roman"/>
          <w:sz w:val="24"/>
          <w:szCs w:val="24"/>
        </w:rPr>
        <w:t>what options</w:t>
      </w:r>
      <w:r>
        <w:rPr>
          <w:rFonts w:ascii="Times New Roman" w:hAnsi="Times New Roman" w:cs="Times New Roman"/>
          <w:sz w:val="24"/>
          <w:szCs w:val="24"/>
        </w:rPr>
        <w:t xml:space="preserve"> are available to us to </w:t>
      </w:r>
      <w:r w:rsidR="000E77F9">
        <w:rPr>
          <w:rFonts w:ascii="Times New Roman" w:hAnsi="Times New Roman" w:cs="Times New Roman"/>
          <w:sz w:val="24"/>
          <w:szCs w:val="24"/>
        </w:rPr>
        <w:t>facilitate</w:t>
      </w:r>
      <w:r w:rsidR="009C1CDE">
        <w:rPr>
          <w:rFonts w:ascii="Times New Roman" w:hAnsi="Times New Roman" w:cs="Times New Roman"/>
          <w:sz w:val="24"/>
          <w:szCs w:val="24"/>
        </w:rPr>
        <w:t xml:space="preserve"> </w:t>
      </w:r>
      <w:r>
        <w:rPr>
          <w:rFonts w:ascii="Times New Roman" w:hAnsi="Times New Roman" w:cs="Times New Roman"/>
          <w:sz w:val="24"/>
          <w:szCs w:val="24"/>
        </w:rPr>
        <w:t>updates, delet</w:t>
      </w:r>
      <w:r w:rsidR="009C1CDE">
        <w:rPr>
          <w:rFonts w:ascii="Times New Roman" w:hAnsi="Times New Roman" w:cs="Times New Roman"/>
          <w:sz w:val="24"/>
          <w:szCs w:val="24"/>
        </w:rPr>
        <w:t>ions</w:t>
      </w:r>
      <w:r>
        <w:rPr>
          <w:rFonts w:ascii="Times New Roman" w:hAnsi="Times New Roman" w:cs="Times New Roman"/>
          <w:sz w:val="24"/>
          <w:szCs w:val="24"/>
        </w:rPr>
        <w:t>, insert</w:t>
      </w:r>
      <w:r w:rsidR="009C1CDE">
        <w:rPr>
          <w:rFonts w:ascii="Times New Roman" w:hAnsi="Times New Roman" w:cs="Times New Roman"/>
          <w:sz w:val="24"/>
          <w:szCs w:val="24"/>
        </w:rPr>
        <w:t>ing records</w:t>
      </w:r>
      <w:r>
        <w:rPr>
          <w:rFonts w:ascii="Times New Roman" w:hAnsi="Times New Roman" w:cs="Times New Roman"/>
          <w:sz w:val="24"/>
          <w:szCs w:val="24"/>
        </w:rPr>
        <w:t xml:space="preserve">, and </w:t>
      </w:r>
      <w:r w:rsidR="000E77F9" w:rsidRPr="005A5C42">
        <w:rPr>
          <w:rFonts w:ascii="Times New Roman" w:hAnsi="Times New Roman" w:cs="Times New Roman"/>
          <w:b/>
          <w:sz w:val="24"/>
          <w:szCs w:val="24"/>
        </w:rPr>
        <w:t>CTAS</w:t>
      </w:r>
      <w:r w:rsidR="000E77F9">
        <w:rPr>
          <w:rFonts w:ascii="Times New Roman" w:hAnsi="Times New Roman" w:cs="Times New Roman"/>
          <w:b/>
          <w:sz w:val="24"/>
          <w:szCs w:val="24"/>
        </w:rPr>
        <w:t>s</w:t>
      </w:r>
      <w:ins w:id="3" w:author="Emily D" w:date="2018-02-11T21:45:00Z">
        <w:r w:rsidR="009C1CDE">
          <w:rPr>
            <w:rFonts w:ascii="Times New Roman" w:hAnsi="Times New Roman" w:cs="Times New Roman"/>
            <w:b/>
            <w:sz w:val="24"/>
            <w:szCs w:val="24"/>
          </w:rPr>
          <w:t xml:space="preserve"> </w:t>
        </w:r>
        <w:r w:rsidR="009C1CDE" w:rsidRPr="009C1CDE">
          <w:rPr>
            <w:rFonts w:ascii="Times New Roman" w:hAnsi="Times New Roman" w:cs="Times New Roman"/>
            <w:sz w:val="24"/>
            <w:szCs w:val="24"/>
            <w:rPrChange w:id="4" w:author="Emily D" w:date="2018-02-11T21:45:00Z">
              <w:rPr>
                <w:rFonts w:ascii="Times New Roman" w:hAnsi="Times New Roman" w:cs="Times New Roman"/>
                <w:b/>
                <w:sz w:val="24"/>
                <w:szCs w:val="24"/>
              </w:rPr>
            </w:rPrChange>
          </w:rPr>
          <w:t>(Create Tables as Select)</w:t>
        </w:r>
      </w:ins>
      <w:r w:rsidR="000E77F9">
        <w:rPr>
          <w:rFonts w:ascii="Times New Roman" w:hAnsi="Times New Roman" w:cs="Times New Roman"/>
          <w:b/>
          <w:sz w:val="24"/>
          <w:szCs w:val="24"/>
        </w:rPr>
        <w:t xml:space="preserve"> </w:t>
      </w:r>
      <w:r w:rsidR="000E77F9" w:rsidRPr="000E77F9">
        <w:rPr>
          <w:rFonts w:ascii="Times New Roman" w:hAnsi="Times New Roman" w:cs="Times New Roman"/>
          <w:sz w:val="24"/>
          <w:szCs w:val="24"/>
        </w:rPr>
        <w:t>on</w:t>
      </w:r>
      <w:r w:rsidR="000E77F9">
        <w:rPr>
          <w:rFonts w:ascii="Times New Roman" w:hAnsi="Times New Roman" w:cs="Times New Roman"/>
          <w:b/>
          <w:sz w:val="24"/>
          <w:szCs w:val="24"/>
        </w:rPr>
        <w:t xml:space="preserve"> </w:t>
      </w:r>
      <w:r w:rsidR="000E77F9">
        <w:rPr>
          <w:rFonts w:ascii="Times New Roman" w:hAnsi="Times New Roman" w:cs="Times New Roman"/>
          <w:sz w:val="24"/>
          <w:szCs w:val="24"/>
        </w:rPr>
        <w:t>records</w:t>
      </w:r>
      <w:r>
        <w:rPr>
          <w:rFonts w:ascii="Times New Roman" w:hAnsi="Times New Roman" w:cs="Times New Roman"/>
          <w:sz w:val="24"/>
          <w:szCs w:val="24"/>
        </w:rPr>
        <w:t xml:space="preserve"> </w:t>
      </w:r>
      <w:r w:rsidR="000E77F9">
        <w:rPr>
          <w:rFonts w:ascii="Times New Roman" w:hAnsi="Times New Roman" w:cs="Times New Roman"/>
          <w:sz w:val="24"/>
          <w:szCs w:val="24"/>
        </w:rPr>
        <w:t>within very</w:t>
      </w:r>
      <w:r>
        <w:rPr>
          <w:rFonts w:ascii="Times New Roman" w:hAnsi="Times New Roman" w:cs="Times New Roman"/>
          <w:sz w:val="24"/>
          <w:szCs w:val="24"/>
        </w:rPr>
        <w:t xml:space="preserve"> large tables with minimal impact on production systems.  There are many solutions for these types of problems where you need to update, delete, insert and </w:t>
      </w:r>
      <w:r w:rsidRPr="005A5C42">
        <w:rPr>
          <w:rFonts w:ascii="Times New Roman" w:hAnsi="Times New Roman" w:cs="Times New Roman"/>
          <w:b/>
          <w:sz w:val="24"/>
          <w:szCs w:val="24"/>
        </w:rPr>
        <w:t>CTAS</w:t>
      </w:r>
      <w:r>
        <w:rPr>
          <w:rFonts w:ascii="Times New Roman" w:hAnsi="Times New Roman" w:cs="Times New Roman"/>
          <w:sz w:val="24"/>
          <w:szCs w:val="24"/>
        </w:rPr>
        <w:t xml:space="preserve"> records from a table with hundreds of millions of rows.  The traditional update statement can take days or months, </w:t>
      </w:r>
      <w:del w:id="5" w:author="Emily D" w:date="2018-02-11T21:46:00Z">
        <w:r w:rsidDel="009C1CDE">
          <w:rPr>
            <w:rFonts w:ascii="Times New Roman" w:hAnsi="Times New Roman" w:cs="Times New Roman"/>
            <w:sz w:val="24"/>
            <w:szCs w:val="24"/>
          </w:rPr>
          <w:delText xml:space="preserve">which </w:delText>
        </w:r>
      </w:del>
      <w:ins w:id="6" w:author="Emily D" w:date="2018-02-11T21:46:00Z">
        <w:r w:rsidR="009C1CDE">
          <w:rPr>
            <w:rFonts w:ascii="Times New Roman" w:hAnsi="Times New Roman" w:cs="Times New Roman"/>
            <w:sz w:val="24"/>
            <w:szCs w:val="24"/>
          </w:rPr>
          <w:t xml:space="preserve">none </w:t>
        </w:r>
      </w:ins>
      <w:r>
        <w:rPr>
          <w:rFonts w:ascii="Times New Roman" w:hAnsi="Times New Roman" w:cs="Times New Roman"/>
          <w:sz w:val="24"/>
          <w:szCs w:val="24"/>
        </w:rPr>
        <w:t>of us can take that kind of processing hit.  My solution is one where I used the</w:t>
      </w:r>
      <w:del w:id="7" w:author="Emily D" w:date="2018-02-11T21:46:00Z">
        <w:r w:rsidDel="009C1CDE">
          <w:rPr>
            <w:rFonts w:ascii="Times New Roman" w:hAnsi="Times New Roman" w:cs="Times New Roman"/>
            <w:sz w:val="24"/>
            <w:szCs w:val="24"/>
          </w:rPr>
          <w:delText xml:space="preserve"> options</w:delText>
        </w:r>
      </w:del>
      <w:r>
        <w:rPr>
          <w:rFonts w:ascii="Times New Roman" w:hAnsi="Times New Roman" w:cs="Times New Roman"/>
          <w:sz w:val="24"/>
          <w:szCs w:val="24"/>
        </w:rPr>
        <w:t xml:space="preserve"> </w:t>
      </w:r>
      <w:r w:rsidRPr="00A04839">
        <w:rPr>
          <w:rFonts w:ascii="Times New Roman" w:hAnsi="Times New Roman" w:cs="Times New Roman"/>
          <w:b/>
          <w:sz w:val="24"/>
          <w:szCs w:val="24"/>
        </w:rPr>
        <w:t>nologging</w:t>
      </w:r>
      <w:r>
        <w:rPr>
          <w:rFonts w:ascii="Times New Roman" w:hAnsi="Times New Roman" w:cs="Times New Roman"/>
          <w:sz w:val="24"/>
          <w:szCs w:val="24"/>
        </w:rPr>
        <w:t xml:space="preserve"> and </w:t>
      </w:r>
      <w:r w:rsidRPr="00A04839">
        <w:rPr>
          <w:rFonts w:ascii="Times New Roman" w:hAnsi="Times New Roman" w:cs="Times New Roman"/>
          <w:b/>
          <w:sz w:val="24"/>
          <w:szCs w:val="24"/>
        </w:rPr>
        <w:t>parallel</w:t>
      </w:r>
      <w:r>
        <w:rPr>
          <w:rFonts w:ascii="Times New Roman" w:hAnsi="Times New Roman" w:cs="Times New Roman"/>
          <w:sz w:val="24"/>
          <w:szCs w:val="24"/>
        </w:rPr>
        <w:t xml:space="preserve"> options to overcome these processing issues.  The </w:t>
      </w:r>
      <w:r w:rsidRPr="00A04839">
        <w:rPr>
          <w:rFonts w:ascii="Times New Roman" w:hAnsi="Times New Roman" w:cs="Times New Roman"/>
          <w:b/>
          <w:sz w:val="24"/>
          <w:szCs w:val="24"/>
        </w:rPr>
        <w:t>no</w:t>
      </w:r>
      <w:r>
        <w:rPr>
          <w:rFonts w:ascii="Times New Roman" w:hAnsi="Times New Roman" w:cs="Times New Roman"/>
          <w:b/>
          <w:sz w:val="24"/>
          <w:szCs w:val="24"/>
        </w:rPr>
        <w:t>logging/</w:t>
      </w:r>
      <w:r w:rsidRPr="00A04839">
        <w:rPr>
          <w:rFonts w:ascii="Times New Roman" w:hAnsi="Times New Roman" w:cs="Times New Roman"/>
          <w:b/>
          <w:sz w:val="24"/>
          <w:szCs w:val="24"/>
        </w:rPr>
        <w:t>logging</w:t>
      </w:r>
      <w:r>
        <w:rPr>
          <w:rFonts w:ascii="Times New Roman" w:hAnsi="Times New Roman" w:cs="Times New Roman"/>
          <w:sz w:val="24"/>
          <w:szCs w:val="24"/>
        </w:rPr>
        <w:t xml:space="preserve"> </w:t>
      </w:r>
      <w:ins w:id="8" w:author="Joseph" w:date="2018-02-12T19:20:00Z">
        <w:r w:rsidR="00821997">
          <w:rPr>
            <w:rFonts w:ascii="Times New Roman" w:hAnsi="Times New Roman" w:cs="Times New Roman"/>
            <w:sz w:val="24"/>
            <w:szCs w:val="24"/>
          </w:rPr>
          <w:t xml:space="preserve">option </w:t>
        </w:r>
      </w:ins>
      <w:ins w:id="9" w:author="Joseph" w:date="2018-02-12T19:21:00Z">
        <w:r w:rsidR="00821997">
          <w:rPr>
            <w:rFonts w:ascii="Times New Roman" w:hAnsi="Times New Roman" w:cs="Times New Roman"/>
            <w:sz w:val="24"/>
            <w:szCs w:val="24"/>
          </w:rPr>
          <w:t xml:space="preserve">is </w:t>
        </w:r>
      </w:ins>
      <w:r>
        <w:rPr>
          <w:rFonts w:ascii="Times New Roman" w:hAnsi="Times New Roman" w:cs="Times New Roman"/>
          <w:sz w:val="24"/>
          <w:szCs w:val="24"/>
        </w:rPr>
        <w:t>different in Oracle 12c but the ‘</w:t>
      </w:r>
      <w:r w:rsidRPr="009B2020">
        <w:rPr>
          <w:rFonts w:ascii="Times New Roman" w:hAnsi="Times New Roman" w:cs="Times New Roman"/>
          <w:b/>
          <w:sz w:val="24"/>
          <w:szCs w:val="24"/>
        </w:rPr>
        <w:t>FORCE LOGGING</w:t>
      </w:r>
      <w:r>
        <w:rPr>
          <w:rFonts w:ascii="Times New Roman" w:hAnsi="Times New Roman" w:cs="Times New Roman"/>
          <w:sz w:val="24"/>
          <w:szCs w:val="24"/>
        </w:rPr>
        <w:t xml:space="preserve">’ can disable the use </w:t>
      </w:r>
      <w:r w:rsidRPr="00497AC7">
        <w:rPr>
          <w:rFonts w:ascii="Times New Roman" w:hAnsi="Times New Roman" w:cs="Times New Roman"/>
          <w:b/>
          <w:sz w:val="24"/>
          <w:szCs w:val="24"/>
        </w:rPr>
        <w:t>NOLOGGING</w:t>
      </w:r>
      <w:r>
        <w:rPr>
          <w:rFonts w:ascii="Times New Roman" w:hAnsi="Times New Roman" w:cs="Times New Roman"/>
          <w:sz w:val="24"/>
          <w:szCs w:val="24"/>
        </w:rPr>
        <w:t xml:space="preserve"> option at table level and even though you use an </w:t>
      </w:r>
      <w:r w:rsidRPr="00497AC7">
        <w:rPr>
          <w:rFonts w:ascii="Times New Roman" w:hAnsi="Times New Roman" w:cs="Times New Roman"/>
          <w:b/>
          <w:sz w:val="24"/>
          <w:szCs w:val="24"/>
        </w:rPr>
        <w:t>ALTER TABLE</w:t>
      </w:r>
      <w:r>
        <w:rPr>
          <w:rFonts w:ascii="Times New Roman" w:hAnsi="Times New Roman" w:cs="Times New Roman"/>
          <w:sz w:val="24"/>
          <w:szCs w:val="24"/>
        </w:rPr>
        <w:t xml:space="preserve"> command or a </w:t>
      </w:r>
      <w:r w:rsidRPr="00497AC7">
        <w:rPr>
          <w:rFonts w:ascii="Times New Roman" w:hAnsi="Times New Roman" w:cs="Times New Roman"/>
          <w:b/>
          <w:sz w:val="24"/>
          <w:szCs w:val="24"/>
        </w:rPr>
        <w:t>CREATE TABLE</w:t>
      </w:r>
      <w:r>
        <w:rPr>
          <w:rFonts w:ascii="Times New Roman" w:hAnsi="Times New Roman" w:cs="Times New Roman"/>
          <w:sz w:val="24"/>
          <w:szCs w:val="24"/>
        </w:rPr>
        <w:t xml:space="preserve"> command, you will still be in </w:t>
      </w:r>
      <w:r w:rsidRPr="00497AC7">
        <w:rPr>
          <w:rFonts w:ascii="Times New Roman" w:hAnsi="Times New Roman" w:cs="Times New Roman"/>
          <w:b/>
          <w:sz w:val="24"/>
          <w:szCs w:val="24"/>
        </w:rPr>
        <w:t>LOGGING</w:t>
      </w:r>
      <w:r>
        <w:rPr>
          <w:rFonts w:ascii="Times New Roman" w:hAnsi="Times New Roman" w:cs="Times New Roman"/>
          <w:sz w:val="24"/>
          <w:szCs w:val="24"/>
        </w:rPr>
        <w:t xml:space="preserve"> mode and you will not even know it.</w:t>
      </w:r>
    </w:p>
    <w:p w14:paraId="307525B8" w14:textId="77777777" w:rsidR="00F53F89" w:rsidRDefault="00F53F89" w:rsidP="00F53F89">
      <w:pPr>
        <w:rPr>
          <w:rFonts w:ascii="Times New Roman" w:hAnsi="Times New Roman" w:cs="Times New Roman"/>
          <w:sz w:val="24"/>
          <w:szCs w:val="24"/>
        </w:rPr>
      </w:pPr>
      <w:r>
        <w:rPr>
          <w:rFonts w:ascii="Times New Roman" w:hAnsi="Times New Roman" w:cs="Times New Roman"/>
          <w:sz w:val="24"/>
          <w:szCs w:val="24"/>
        </w:rPr>
        <w:t xml:space="preserve">Another solution is using the Oracle package </w:t>
      </w:r>
      <w:r w:rsidRPr="00C7230C">
        <w:rPr>
          <w:rFonts w:ascii="Times New Roman" w:hAnsi="Times New Roman" w:cs="Times New Roman"/>
          <w:b/>
          <w:sz w:val="24"/>
          <w:szCs w:val="24"/>
        </w:rPr>
        <w:t>DBMS_REDIFINITION</w:t>
      </w:r>
      <w:r>
        <w:rPr>
          <w:rFonts w:ascii="Times New Roman" w:hAnsi="Times New Roman" w:cs="Times New Roman"/>
          <w:sz w:val="24"/>
          <w:szCs w:val="24"/>
        </w:rPr>
        <w:t xml:space="preserve"> that </w:t>
      </w:r>
      <w:del w:id="10" w:author="Emily D" w:date="2018-02-11T21:47:00Z">
        <w:r w:rsidDel="005A41B7">
          <w:rPr>
            <w:rFonts w:ascii="Times New Roman" w:hAnsi="Times New Roman" w:cs="Times New Roman"/>
            <w:sz w:val="24"/>
            <w:szCs w:val="24"/>
          </w:rPr>
          <w:delText xml:space="preserve">would </w:delText>
        </w:r>
      </w:del>
      <w:r>
        <w:rPr>
          <w:rFonts w:ascii="Times New Roman" w:hAnsi="Times New Roman" w:cs="Times New Roman"/>
          <w:sz w:val="24"/>
          <w:szCs w:val="24"/>
        </w:rPr>
        <w:t>allow</w:t>
      </w:r>
      <w:ins w:id="11" w:author="Emily D" w:date="2018-02-11T21:47:00Z">
        <w:r w:rsidR="005A41B7">
          <w:rPr>
            <w:rFonts w:ascii="Times New Roman" w:hAnsi="Times New Roman" w:cs="Times New Roman"/>
            <w:sz w:val="24"/>
            <w:szCs w:val="24"/>
          </w:rPr>
          <w:t>s</w:t>
        </w:r>
      </w:ins>
      <w:r>
        <w:rPr>
          <w:rFonts w:ascii="Times New Roman" w:hAnsi="Times New Roman" w:cs="Times New Roman"/>
          <w:sz w:val="24"/>
          <w:szCs w:val="24"/>
        </w:rPr>
        <w:t xml:space="preserve"> a</w:t>
      </w:r>
      <w:ins w:id="12" w:author="Emily D" w:date="2018-02-11T21:47:00Z">
        <w:r w:rsidR="005A41B7">
          <w:rPr>
            <w:rFonts w:ascii="Times New Roman" w:hAnsi="Times New Roman" w:cs="Times New Roman"/>
            <w:sz w:val="24"/>
            <w:szCs w:val="24"/>
          </w:rPr>
          <w:t>n</w:t>
        </w:r>
      </w:ins>
      <w:r>
        <w:rPr>
          <w:rFonts w:ascii="Times New Roman" w:hAnsi="Times New Roman" w:cs="Times New Roman"/>
          <w:sz w:val="24"/>
          <w:szCs w:val="24"/>
        </w:rPr>
        <w:t xml:space="preserve"> </w:t>
      </w:r>
      <w:ins w:id="13" w:author="Emily D" w:date="2018-02-11T21:47:00Z">
        <w:r w:rsidR="005A41B7">
          <w:rPr>
            <w:rFonts w:ascii="Times New Roman" w:hAnsi="Times New Roman" w:cs="Times New Roman"/>
            <w:sz w:val="24"/>
            <w:szCs w:val="24"/>
          </w:rPr>
          <w:t xml:space="preserve">online </w:t>
        </w:r>
      </w:ins>
      <w:r>
        <w:rPr>
          <w:rFonts w:ascii="Times New Roman" w:hAnsi="Times New Roman" w:cs="Times New Roman"/>
          <w:sz w:val="24"/>
          <w:szCs w:val="24"/>
        </w:rPr>
        <w:t xml:space="preserve">production </w:t>
      </w:r>
      <w:del w:id="14" w:author="Emily D" w:date="2018-02-11T21:47:00Z">
        <w:r w:rsidDel="005A41B7">
          <w:rPr>
            <w:rFonts w:ascii="Times New Roman" w:hAnsi="Times New Roman" w:cs="Times New Roman"/>
            <w:sz w:val="24"/>
            <w:szCs w:val="24"/>
          </w:rPr>
          <w:delText xml:space="preserve">online </w:delText>
        </w:r>
      </w:del>
      <w:r>
        <w:rPr>
          <w:rFonts w:ascii="Times New Roman" w:hAnsi="Times New Roman" w:cs="Times New Roman"/>
          <w:sz w:val="24"/>
          <w:szCs w:val="24"/>
        </w:rPr>
        <w:t xml:space="preserve">transactional table </w:t>
      </w:r>
      <w:ins w:id="15" w:author="Emily D" w:date="2018-02-11T21:48:00Z">
        <w:r w:rsidR="005A41B7">
          <w:rPr>
            <w:rFonts w:ascii="Times New Roman" w:hAnsi="Times New Roman" w:cs="Times New Roman"/>
            <w:sz w:val="24"/>
            <w:szCs w:val="24"/>
          </w:rPr>
          <w:t xml:space="preserve">that has a heavy transactional load </w:t>
        </w:r>
      </w:ins>
      <w:r>
        <w:rPr>
          <w:rFonts w:ascii="Times New Roman" w:hAnsi="Times New Roman" w:cs="Times New Roman"/>
          <w:sz w:val="24"/>
          <w:szCs w:val="24"/>
        </w:rPr>
        <w:t>to be redefined on the fly</w:t>
      </w:r>
      <w:del w:id="16" w:author="Emily D" w:date="2018-02-11T21:48:00Z">
        <w:r w:rsidDel="005A41B7">
          <w:rPr>
            <w:rFonts w:ascii="Times New Roman" w:hAnsi="Times New Roman" w:cs="Times New Roman"/>
            <w:sz w:val="24"/>
            <w:szCs w:val="24"/>
          </w:rPr>
          <w:delText xml:space="preserve"> that has a heavy transactional load</w:delText>
        </w:r>
      </w:del>
      <w:ins w:id="17" w:author="Emily D" w:date="2018-02-11T21:48:00Z">
        <w:r w:rsidR="005A41B7">
          <w:rPr>
            <w:rFonts w:ascii="Times New Roman" w:hAnsi="Times New Roman" w:cs="Times New Roman"/>
            <w:sz w:val="24"/>
            <w:szCs w:val="24"/>
          </w:rPr>
          <w:t>.</w:t>
        </w:r>
      </w:ins>
      <w:del w:id="18" w:author="Emily D" w:date="2018-02-11T21:48:00Z">
        <w:r w:rsidDel="005A41B7">
          <w:rPr>
            <w:rFonts w:ascii="Times New Roman" w:hAnsi="Times New Roman" w:cs="Times New Roman"/>
            <w:sz w:val="24"/>
            <w:szCs w:val="24"/>
          </w:rPr>
          <w:delText>,</w:delText>
        </w:r>
      </w:del>
      <w:r>
        <w:rPr>
          <w:rFonts w:ascii="Times New Roman" w:hAnsi="Times New Roman" w:cs="Times New Roman"/>
          <w:sz w:val="24"/>
          <w:szCs w:val="24"/>
        </w:rPr>
        <w:t xml:space="preserve"> </w:t>
      </w:r>
      <w:ins w:id="19" w:author="Emily D" w:date="2018-02-11T21:48:00Z">
        <w:r w:rsidR="005A41B7">
          <w:rPr>
            <w:rFonts w:ascii="Times New Roman" w:hAnsi="Times New Roman" w:cs="Times New Roman"/>
            <w:sz w:val="24"/>
            <w:szCs w:val="24"/>
          </w:rPr>
          <w:t xml:space="preserve"> </w:t>
        </w:r>
      </w:ins>
      <w:del w:id="20" w:author="Emily D" w:date="2018-02-11T21:48:00Z">
        <w:r w:rsidDel="005A41B7">
          <w:rPr>
            <w:rFonts w:ascii="Times New Roman" w:hAnsi="Times New Roman" w:cs="Times New Roman"/>
            <w:sz w:val="24"/>
            <w:szCs w:val="24"/>
          </w:rPr>
          <w:delText>but</w:delText>
        </w:r>
      </w:del>
      <w:ins w:id="21" w:author="Emily D" w:date="2018-02-11T21:48:00Z">
        <w:r w:rsidR="005A41B7">
          <w:rPr>
            <w:rFonts w:ascii="Times New Roman" w:hAnsi="Times New Roman" w:cs="Times New Roman"/>
            <w:sz w:val="24"/>
            <w:szCs w:val="24"/>
          </w:rPr>
          <w:t>However, this can</w:t>
        </w:r>
      </w:ins>
      <w:r>
        <w:rPr>
          <w:rFonts w:ascii="Times New Roman" w:hAnsi="Times New Roman" w:cs="Times New Roman"/>
          <w:sz w:val="24"/>
          <w:szCs w:val="24"/>
        </w:rPr>
        <w:t xml:space="preserve"> only </w:t>
      </w:r>
      <w:ins w:id="22" w:author="Emily D" w:date="2018-02-11T21:48:00Z">
        <w:r w:rsidR="005A41B7">
          <w:rPr>
            <w:rFonts w:ascii="Times New Roman" w:hAnsi="Times New Roman" w:cs="Times New Roman"/>
            <w:sz w:val="24"/>
            <w:szCs w:val="24"/>
          </w:rPr>
          <w:t xml:space="preserve">be used </w:t>
        </w:r>
      </w:ins>
      <w:r>
        <w:rPr>
          <w:rFonts w:ascii="Times New Roman" w:hAnsi="Times New Roman" w:cs="Times New Roman"/>
          <w:sz w:val="24"/>
          <w:szCs w:val="24"/>
        </w:rPr>
        <w:t xml:space="preserve">under certain conditions.  This would not work if all you just wanted to do was just remove some rows such as in a delete statement.  The </w:t>
      </w:r>
      <w:r w:rsidRPr="00C7230C">
        <w:rPr>
          <w:rFonts w:ascii="Times New Roman" w:hAnsi="Times New Roman" w:cs="Times New Roman"/>
          <w:b/>
          <w:sz w:val="24"/>
          <w:szCs w:val="24"/>
        </w:rPr>
        <w:t>DBMS_REDIFINITION</w:t>
      </w:r>
      <w:r>
        <w:rPr>
          <w:rFonts w:ascii="Times New Roman" w:hAnsi="Times New Roman" w:cs="Times New Roman"/>
          <w:sz w:val="24"/>
          <w:szCs w:val="24"/>
        </w:rPr>
        <w:t xml:space="preserve"> package is a multistep process where you would call a series of procedures in a particular order.  Our solution would work for this scenario were we just wanted to remove or update some rows.  </w:t>
      </w:r>
      <w:del w:id="23" w:author="Emily D" w:date="2018-02-11T21:52:00Z">
        <w:r w:rsidDel="00D62762">
          <w:rPr>
            <w:rFonts w:ascii="Times New Roman" w:hAnsi="Times New Roman" w:cs="Times New Roman"/>
            <w:sz w:val="24"/>
            <w:szCs w:val="24"/>
          </w:rPr>
          <w:delText xml:space="preserve">What you would need to do is create a new table with the rows to keep and the rows to delete are just not copied to the new table then rename the original table and then rename the new table to the old name.  </w:delText>
        </w:r>
      </w:del>
      <w:ins w:id="24" w:author="Emily D" w:date="2018-02-11T21:52:00Z">
        <w:r w:rsidR="00D62762">
          <w:rPr>
            <w:rFonts w:ascii="Times New Roman" w:hAnsi="Times New Roman" w:cs="Times New Roman"/>
            <w:sz w:val="24"/>
            <w:szCs w:val="24"/>
          </w:rPr>
          <w:t xml:space="preserve">For this to work, </w:t>
        </w:r>
      </w:ins>
      <w:ins w:id="25" w:author="Emily D" w:date="2018-02-11T21:51:00Z">
        <w:r w:rsidR="005A41B7">
          <w:rPr>
            <w:rFonts w:ascii="Times New Roman" w:hAnsi="Times New Roman" w:cs="Times New Roman"/>
            <w:sz w:val="24"/>
            <w:szCs w:val="24"/>
          </w:rPr>
          <w:t>you would need to create a copy of the table without the unwanted rows.</w:t>
        </w:r>
        <w:r w:rsidR="00D62762">
          <w:rPr>
            <w:rFonts w:ascii="Times New Roman" w:hAnsi="Times New Roman" w:cs="Times New Roman"/>
            <w:sz w:val="24"/>
            <w:szCs w:val="24"/>
          </w:rPr>
          <w:t xml:space="preserve">  Then the old and new table can be rename</w:t>
        </w:r>
      </w:ins>
      <w:ins w:id="26" w:author="Emily D" w:date="2018-02-11T21:52:00Z">
        <w:r w:rsidR="00D62762">
          <w:rPr>
            <w:rFonts w:ascii="Times New Roman" w:hAnsi="Times New Roman" w:cs="Times New Roman"/>
            <w:sz w:val="24"/>
            <w:szCs w:val="24"/>
          </w:rPr>
          <w:t xml:space="preserve">d.  </w:t>
        </w:r>
      </w:ins>
    </w:p>
    <w:p w14:paraId="1934E075" w14:textId="77777777" w:rsidR="00F53F89" w:rsidRPr="002D494C" w:rsidRDefault="00F53F89" w:rsidP="00F53F89">
      <w:pPr>
        <w:pStyle w:val="NoSpacing"/>
        <w:rPr>
          <w:rFonts w:ascii="Times New Roman" w:hAnsi="Times New Roman" w:cs="Times New Roman"/>
          <w:b/>
          <w:sz w:val="28"/>
          <w:szCs w:val="28"/>
        </w:rPr>
      </w:pPr>
      <w:r w:rsidRPr="002D494C">
        <w:rPr>
          <w:rFonts w:ascii="Times New Roman" w:hAnsi="Times New Roman" w:cs="Times New Roman"/>
          <w:b/>
          <w:sz w:val="28"/>
          <w:szCs w:val="28"/>
        </w:rPr>
        <w:t>Hardware</w:t>
      </w:r>
    </w:p>
    <w:p w14:paraId="1C93AF77" w14:textId="742BB55B" w:rsidR="00F53F89" w:rsidRDefault="009B1213" w:rsidP="00F53F89">
      <w:pPr>
        <w:rPr>
          <w:rFonts w:ascii="Times New Roman" w:hAnsi="Times New Roman" w:cs="Times New Roman"/>
          <w:sz w:val="24"/>
          <w:szCs w:val="24"/>
        </w:rPr>
      </w:pPr>
      <w:ins w:id="27" w:author="Joseph" w:date="2018-02-12T19:33:00Z">
        <w:r>
          <w:rPr>
            <w:rFonts w:ascii="Times New Roman" w:hAnsi="Times New Roman" w:cs="Times New Roman"/>
            <w:sz w:val="24"/>
            <w:szCs w:val="24"/>
          </w:rPr>
          <w:t xml:space="preserve">This is what our test system’s </w:t>
        </w:r>
      </w:ins>
      <w:del w:id="28" w:author="Joseph" w:date="2018-02-12T19:33:00Z">
        <w:r w:rsidR="00F53F89" w:rsidDel="009B1213">
          <w:rPr>
            <w:rFonts w:ascii="Times New Roman" w:hAnsi="Times New Roman" w:cs="Times New Roman"/>
            <w:sz w:val="24"/>
            <w:szCs w:val="24"/>
          </w:rPr>
          <w:delText>Bef</w:delText>
        </w:r>
      </w:del>
      <w:del w:id="29" w:author="Joseph" w:date="2018-02-12T19:34:00Z">
        <w:r w:rsidR="00F53F89" w:rsidDel="009B1213">
          <w:rPr>
            <w:rFonts w:ascii="Times New Roman" w:hAnsi="Times New Roman" w:cs="Times New Roman"/>
            <w:sz w:val="24"/>
            <w:szCs w:val="24"/>
          </w:rPr>
          <w:delText xml:space="preserve">ore we begin our installation, process lets describe our test system; it has the following </w:delText>
        </w:r>
      </w:del>
      <w:r w:rsidR="00F53F89">
        <w:rPr>
          <w:rFonts w:ascii="Times New Roman" w:hAnsi="Times New Roman" w:cs="Times New Roman"/>
          <w:sz w:val="24"/>
          <w:szCs w:val="24"/>
        </w:rPr>
        <w:t>configuration:</w:t>
      </w:r>
    </w:p>
    <w:p w14:paraId="68BF1C3B" w14:textId="77777777" w:rsidR="00F53F89" w:rsidRPr="005E4007" w:rsidRDefault="00F53F89" w:rsidP="00F53F89">
      <w:pPr>
        <w:pStyle w:val="NoSpacing"/>
        <w:numPr>
          <w:ilvl w:val="0"/>
          <w:numId w:val="3"/>
        </w:numPr>
        <w:rPr>
          <w:rFonts w:ascii="Times New Roman" w:hAnsi="Times New Roman" w:cs="Times New Roman"/>
          <w:sz w:val="24"/>
          <w:szCs w:val="24"/>
        </w:rPr>
      </w:pPr>
      <w:r w:rsidRPr="005E4007">
        <w:rPr>
          <w:rFonts w:ascii="Times New Roman" w:hAnsi="Times New Roman" w:cs="Times New Roman"/>
          <w:sz w:val="24"/>
          <w:szCs w:val="24"/>
        </w:rPr>
        <w:t>An Acer Laptop running Windows 10 with a Core7i quad processor,</w:t>
      </w:r>
    </w:p>
    <w:p w14:paraId="06AADF86" w14:textId="77777777" w:rsidR="00F53F89" w:rsidRPr="005E4007" w:rsidRDefault="00F53F89" w:rsidP="00F53F89">
      <w:pPr>
        <w:pStyle w:val="NoSpacing"/>
        <w:numPr>
          <w:ilvl w:val="0"/>
          <w:numId w:val="3"/>
        </w:numPr>
        <w:rPr>
          <w:rFonts w:ascii="Times New Roman" w:hAnsi="Times New Roman" w:cs="Times New Roman"/>
          <w:sz w:val="24"/>
          <w:szCs w:val="24"/>
        </w:rPr>
      </w:pPr>
      <w:r w:rsidRPr="005E4007">
        <w:rPr>
          <w:rFonts w:ascii="Times New Roman" w:hAnsi="Times New Roman" w:cs="Times New Roman"/>
          <w:sz w:val="24"/>
          <w:szCs w:val="24"/>
        </w:rPr>
        <w:t>16GB of memory.</w:t>
      </w:r>
    </w:p>
    <w:p w14:paraId="644DD438" w14:textId="77777777" w:rsidR="00F53F89" w:rsidRPr="005E4007" w:rsidRDefault="00F53F89" w:rsidP="00F53F89">
      <w:pPr>
        <w:pStyle w:val="NoSpacing"/>
        <w:numPr>
          <w:ilvl w:val="0"/>
          <w:numId w:val="3"/>
        </w:numPr>
        <w:rPr>
          <w:rFonts w:ascii="Times New Roman" w:hAnsi="Times New Roman" w:cs="Times New Roman"/>
          <w:sz w:val="24"/>
          <w:szCs w:val="24"/>
        </w:rPr>
      </w:pPr>
      <w:r w:rsidRPr="005E4007">
        <w:rPr>
          <w:rFonts w:ascii="Times New Roman" w:hAnsi="Times New Roman" w:cs="Times New Roman"/>
          <w:sz w:val="24"/>
          <w:szCs w:val="24"/>
        </w:rPr>
        <w:t>1TB hard drive</w:t>
      </w:r>
      <w:r>
        <w:rPr>
          <w:rFonts w:ascii="Times New Roman" w:hAnsi="Times New Roman" w:cs="Times New Roman"/>
          <w:sz w:val="24"/>
          <w:szCs w:val="24"/>
        </w:rPr>
        <w:t xml:space="preserve"> (not SSD)</w:t>
      </w:r>
      <w:r w:rsidRPr="005E4007">
        <w:rPr>
          <w:rFonts w:ascii="Times New Roman" w:hAnsi="Times New Roman" w:cs="Times New Roman"/>
          <w:sz w:val="24"/>
          <w:szCs w:val="24"/>
        </w:rPr>
        <w:t>.</w:t>
      </w:r>
    </w:p>
    <w:p w14:paraId="18D35F8F" w14:textId="77777777" w:rsidR="00F53F89" w:rsidRPr="005E4007" w:rsidRDefault="00F53F89" w:rsidP="00F53F89">
      <w:pPr>
        <w:pStyle w:val="NoSpacing"/>
        <w:numPr>
          <w:ilvl w:val="0"/>
          <w:numId w:val="3"/>
        </w:numPr>
        <w:rPr>
          <w:rFonts w:ascii="Times New Roman" w:hAnsi="Times New Roman" w:cs="Times New Roman"/>
          <w:sz w:val="24"/>
          <w:szCs w:val="24"/>
        </w:rPr>
      </w:pPr>
      <w:r w:rsidRPr="005E4007">
        <w:rPr>
          <w:rFonts w:ascii="Times New Roman" w:hAnsi="Times New Roman" w:cs="Times New Roman"/>
          <w:sz w:val="24"/>
          <w:szCs w:val="24"/>
        </w:rPr>
        <w:t>Installed is an Oracle 12c Enterprise database with an SGA of 4GB</w:t>
      </w:r>
    </w:p>
    <w:p w14:paraId="0005A40E" w14:textId="77777777" w:rsidR="00F53F89" w:rsidRPr="005E4007" w:rsidRDefault="00F53F89" w:rsidP="00F53F89">
      <w:pPr>
        <w:pStyle w:val="NoSpacing"/>
        <w:numPr>
          <w:ilvl w:val="0"/>
          <w:numId w:val="3"/>
        </w:numPr>
        <w:rPr>
          <w:rFonts w:ascii="Times New Roman" w:hAnsi="Times New Roman" w:cs="Times New Roman"/>
          <w:sz w:val="24"/>
          <w:szCs w:val="24"/>
        </w:rPr>
      </w:pPr>
      <w:r w:rsidRPr="005E4007">
        <w:rPr>
          <w:rFonts w:ascii="Times New Roman" w:hAnsi="Times New Roman" w:cs="Times New Roman"/>
          <w:sz w:val="24"/>
          <w:szCs w:val="24"/>
        </w:rPr>
        <w:t xml:space="preserve">This database has a custom configuration.  </w:t>
      </w:r>
    </w:p>
    <w:p w14:paraId="73735BEA" w14:textId="77777777" w:rsidR="00F53F89" w:rsidRPr="005E4007" w:rsidRDefault="00F53F89" w:rsidP="00F53F89">
      <w:pPr>
        <w:pStyle w:val="NoSpacing"/>
        <w:numPr>
          <w:ilvl w:val="0"/>
          <w:numId w:val="3"/>
        </w:numPr>
        <w:rPr>
          <w:rFonts w:ascii="Times New Roman" w:hAnsi="Times New Roman" w:cs="Times New Roman"/>
          <w:sz w:val="24"/>
          <w:szCs w:val="24"/>
        </w:rPr>
      </w:pPr>
      <w:r w:rsidRPr="005E4007">
        <w:rPr>
          <w:rFonts w:ascii="Times New Roman" w:hAnsi="Times New Roman" w:cs="Times New Roman"/>
          <w:sz w:val="24"/>
          <w:szCs w:val="24"/>
        </w:rPr>
        <w:t xml:space="preserve">There are </w:t>
      </w:r>
      <w:r>
        <w:rPr>
          <w:rFonts w:ascii="Times New Roman" w:hAnsi="Times New Roman" w:cs="Times New Roman"/>
          <w:sz w:val="24"/>
          <w:szCs w:val="24"/>
        </w:rPr>
        <w:t>five</w:t>
      </w:r>
      <w:r w:rsidRPr="005E4007">
        <w:rPr>
          <w:rFonts w:ascii="Times New Roman" w:hAnsi="Times New Roman" w:cs="Times New Roman"/>
          <w:sz w:val="24"/>
          <w:szCs w:val="24"/>
        </w:rPr>
        <w:t xml:space="preserve"> PDB’s on the Oracle 12c R1 instance.</w:t>
      </w:r>
    </w:p>
    <w:p w14:paraId="2B9A0E01" w14:textId="77777777" w:rsidR="00F53F89" w:rsidRDefault="00F53F89" w:rsidP="00F53F89">
      <w:pPr>
        <w:rPr>
          <w:rFonts w:ascii="Times New Roman" w:hAnsi="Times New Roman" w:cs="Times New Roman"/>
          <w:sz w:val="24"/>
          <w:szCs w:val="24"/>
        </w:rPr>
      </w:pPr>
      <w:r>
        <w:rPr>
          <w:rFonts w:ascii="Times New Roman" w:hAnsi="Times New Roman" w:cs="Times New Roman"/>
          <w:sz w:val="24"/>
          <w:szCs w:val="24"/>
        </w:rPr>
        <w:br w:type="page"/>
      </w:r>
    </w:p>
    <w:bookmarkEnd w:id="0"/>
    <w:p w14:paraId="501816A7" w14:textId="77777777" w:rsidR="00F53F89" w:rsidRDefault="00F53F89" w:rsidP="00F53F89">
      <w:pPr>
        <w:rPr>
          <w:rFonts w:ascii="Times New Roman" w:hAnsi="Times New Roman" w:cs="Times New Roman"/>
          <w:sz w:val="24"/>
          <w:szCs w:val="24"/>
        </w:rPr>
      </w:pPr>
    </w:p>
    <w:p w14:paraId="4729D9C9" w14:textId="77777777" w:rsidR="00F53F89" w:rsidRPr="003871D2" w:rsidRDefault="00F53F89" w:rsidP="00F53F89">
      <w:pPr>
        <w:rPr>
          <w:rFonts w:ascii="Times New Roman" w:hAnsi="Times New Roman" w:cs="Times New Roman"/>
          <w:b/>
          <w:sz w:val="28"/>
          <w:szCs w:val="28"/>
        </w:rPr>
      </w:pPr>
      <w:r w:rsidRPr="003871D2">
        <w:rPr>
          <w:rFonts w:ascii="Times New Roman" w:hAnsi="Times New Roman" w:cs="Times New Roman"/>
          <w:b/>
          <w:sz w:val="28"/>
          <w:szCs w:val="28"/>
        </w:rPr>
        <w:t>Loggin</w:t>
      </w:r>
      <w:r>
        <w:rPr>
          <w:rFonts w:ascii="Times New Roman" w:hAnsi="Times New Roman" w:cs="Times New Roman"/>
          <w:b/>
          <w:sz w:val="28"/>
          <w:szCs w:val="28"/>
        </w:rPr>
        <w:t>g</w:t>
      </w:r>
      <w:r w:rsidRPr="003871D2">
        <w:rPr>
          <w:rFonts w:ascii="Times New Roman" w:hAnsi="Times New Roman" w:cs="Times New Roman"/>
          <w:b/>
          <w:sz w:val="28"/>
          <w:szCs w:val="28"/>
        </w:rPr>
        <w:t xml:space="preserve"> options in Oracle 12c</w:t>
      </w:r>
    </w:p>
    <w:p w14:paraId="2B94DB0C" w14:textId="23E52097" w:rsidR="00F53F89" w:rsidRPr="00E968BE" w:rsidRDefault="00F53F89" w:rsidP="00F53F89">
      <w:pPr>
        <w:rPr>
          <w:rFonts w:ascii="Times New Roman" w:hAnsi="Times New Roman" w:cs="Times New Roman"/>
          <w:sz w:val="24"/>
          <w:szCs w:val="24"/>
        </w:rPr>
      </w:pPr>
      <w:r>
        <w:rPr>
          <w:rFonts w:ascii="Times New Roman" w:hAnsi="Times New Roman" w:cs="Times New Roman"/>
          <w:sz w:val="24"/>
          <w:szCs w:val="24"/>
        </w:rPr>
        <w:t xml:space="preserve">In </w:t>
      </w:r>
      <w:r w:rsidRPr="00E968BE">
        <w:rPr>
          <w:rFonts w:ascii="Times New Roman" w:hAnsi="Times New Roman" w:cs="Times New Roman"/>
          <w:sz w:val="24"/>
          <w:szCs w:val="24"/>
        </w:rPr>
        <w:t xml:space="preserve">Oracle Database 12c the architecture </w:t>
      </w:r>
      <w:r>
        <w:rPr>
          <w:rFonts w:ascii="Times New Roman" w:hAnsi="Times New Roman" w:cs="Times New Roman"/>
          <w:sz w:val="24"/>
          <w:szCs w:val="24"/>
        </w:rPr>
        <w:t xml:space="preserve">of the database </w:t>
      </w:r>
      <w:r w:rsidRPr="00E968BE">
        <w:rPr>
          <w:rFonts w:ascii="Times New Roman" w:hAnsi="Times New Roman" w:cs="Times New Roman"/>
          <w:sz w:val="24"/>
          <w:szCs w:val="24"/>
        </w:rPr>
        <w:t xml:space="preserve">has changed, we </w:t>
      </w:r>
      <w:r>
        <w:rPr>
          <w:rFonts w:ascii="Times New Roman" w:hAnsi="Times New Roman" w:cs="Times New Roman"/>
          <w:sz w:val="24"/>
          <w:szCs w:val="24"/>
        </w:rPr>
        <w:t xml:space="preserve">now </w:t>
      </w:r>
      <w:r w:rsidRPr="00E968BE">
        <w:rPr>
          <w:rFonts w:ascii="Times New Roman" w:hAnsi="Times New Roman" w:cs="Times New Roman"/>
          <w:sz w:val="24"/>
          <w:szCs w:val="24"/>
        </w:rPr>
        <w:t>have two kind</w:t>
      </w:r>
      <w:ins w:id="30" w:author="Emily D" w:date="2018-02-11T21:53:00Z">
        <w:r w:rsidR="00C218B3">
          <w:rPr>
            <w:rFonts w:ascii="Times New Roman" w:hAnsi="Times New Roman" w:cs="Times New Roman"/>
            <w:sz w:val="24"/>
            <w:szCs w:val="24"/>
          </w:rPr>
          <w:t>s</w:t>
        </w:r>
      </w:ins>
      <w:r w:rsidRPr="00E968BE">
        <w:rPr>
          <w:rFonts w:ascii="Times New Roman" w:hAnsi="Times New Roman" w:cs="Times New Roman"/>
          <w:sz w:val="24"/>
          <w:szCs w:val="24"/>
        </w:rPr>
        <w:t xml:space="preserve"> of databases</w:t>
      </w:r>
      <w:ins w:id="31" w:author="Emily D" w:date="2018-02-11T21:53:00Z">
        <w:r w:rsidR="00C218B3">
          <w:rPr>
            <w:rFonts w:ascii="Times New Roman" w:hAnsi="Times New Roman" w:cs="Times New Roman"/>
            <w:sz w:val="24"/>
            <w:szCs w:val="24"/>
          </w:rPr>
          <w:t>;</w:t>
        </w:r>
      </w:ins>
      <w:r w:rsidRPr="00E968BE">
        <w:rPr>
          <w:rFonts w:ascii="Times New Roman" w:hAnsi="Times New Roman" w:cs="Times New Roman"/>
          <w:sz w:val="24"/>
          <w:szCs w:val="24"/>
        </w:rPr>
        <w:t xml:space="preserve"> "</w:t>
      </w:r>
      <w:r w:rsidRPr="009B14CD">
        <w:rPr>
          <w:rFonts w:ascii="Times New Roman" w:hAnsi="Times New Roman" w:cs="Times New Roman"/>
          <w:b/>
          <w:sz w:val="24"/>
          <w:szCs w:val="24"/>
        </w:rPr>
        <w:t>Pluggable Databases</w:t>
      </w:r>
      <w:r w:rsidRPr="00E968BE">
        <w:rPr>
          <w:rFonts w:ascii="Times New Roman" w:hAnsi="Times New Roman" w:cs="Times New Roman"/>
          <w:sz w:val="24"/>
          <w:szCs w:val="24"/>
        </w:rPr>
        <w:t xml:space="preserve"> (</w:t>
      </w:r>
      <w:r w:rsidRPr="003871D2">
        <w:rPr>
          <w:rFonts w:ascii="Times New Roman" w:hAnsi="Times New Roman" w:cs="Times New Roman"/>
          <w:b/>
          <w:sz w:val="24"/>
          <w:szCs w:val="24"/>
        </w:rPr>
        <w:t>PDB</w:t>
      </w:r>
      <w:r w:rsidRPr="00E968BE">
        <w:rPr>
          <w:rFonts w:ascii="Times New Roman" w:hAnsi="Times New Roman" w:cs="Times New Roman"/>
          <w:sz w:val="24"/>
          <w:szCs w:val="24"/>
        </w:rPr>
        <w:t>)" and "</w:t>
      </w:r>
      <w:r w:rsidRPr="009B14CD">
        <w:rPr>
          <w:rFonts w:ascii="Times New Roman" w:hAnsi="Times New Roman" w:cs="Times New Roman"/>
          <w:b/>
          <w:sz w:val="24"/>
          <w:szCs w:val="24"/>
        </w:rPr>
        <w:t>Container Databases</w:t>
      </w:r>
      <w:r w:rsidRPr="00E968BE">
        <w:rPr>
          <w:rFonts w:ascii="Times New Roman" w:hAnsi="Times New Roman" w:cs="Times New Roman"/>
          <w:sz w:val="24"/>
          <w:szCs w:val="24"/>
        </w:rPr>
        <w:t xml:space="preserve"> (</w:t>
      </w:r>
      <w:r w:rsidRPr="003871D2">
        <w:rPr>
          <w:rFonts w:ascii="Times New Roman" w:hAnsi="Times New Roman" w:cs="Times New Roman"/>
          <w:b/>
          <w:sz w:val="24"/>
          <w:szCs w:val="24"/>
        </w:rPr>
        <w:t>CDB</w:t>
      </w:r>
      <w:r w:rsidRPr="00E968BE">
        <w:rPr>
          <w:rFonts w:ascii="Times New Roman" w:hAnsi="Times New Roman" w:cs="Times New Roman"/>
          <w:sz w:val="24"/>
          <w:szCs w:val="24"/>
        </w:rPr>
        <w:t xml:space="preserve">)". </w:t>
      </w:r>
      <w:r>
        <w:rPr>
          <w:rFonts w:ascii="Times New Roman" w:hAnsi="Times New Roman" w:cs="Times New Roman"/>
          <w:sz w:val="24"/>
          <w:szCs w:val="24"/>
        </w:rPr>
        <w:t xml:space="preserve">In addition, we have a partitioned data dictionary between the </w:t>
      </w:r>
      <w:r w:rsidRPr="003871D2">
        <w:rPr>
          <w:rFonts w:ascii="Times New Roman" w:hAnsi="Times New Roman" w:cs="Times New Roman"/>
          <w:b/>
          <w:sz w:val="24"/>
          <w:szCs w:val="24"/>
        </w:rPr>
        <w:t>CDB</w:t>
      </w:r>
      <w:r>
        <w:rPr>
          <w:rFonts w:ascii="Times New Roman" w:hAnsi="Times New Roman" w:cs="Times New Roman"/>
          <w:sz w:val="24"/>
          <w:szCs w:val="24"/>
        </w:rPr>
        <w:t xml:space="preserve"> and </w:t>
      </w:r>
      <w:r w:rsidRPr="003871D2">
        <w:rPr>
          <w:rFonts w:ascii="Times New Roman" w:hAnsi="Times New Roman" w:cs="Times New Roman"/>
          <w:b/>
          <w:sz w:val="24"/>
          <w:szCs w:val="24"/>
        </w:rPr>
        <w:t>PDB</w:t>
      </w:r>
      <w:r>
        <w:rPr>
          <w:rFonts w:ascii="Times New Roman" w:hAnsi="Times New Roman" w:cs="Times New Roman"/>
          <w:sz w:val="24"/>
          <w:szCs w:val="24"/>
        </w:rPr>
        <w:t xml:space="preserve">’s.  </w:t>
      </w:r>
      <w:r w:rsidRPr="00E968BE">
        <w:rPr>
          <w:rFonts w:ascii="Times New Roman" w:hAnsi="Times New Roman" w:cs="Times New Roman"/>
          <w:sz w:val="24"/>
          <w:szCs w:val="24"/>
        </w:rPr>
        <w:t xml:space="preserve">With these </w:t>
      </w:r>
      <w:r>
        <w:rPr>
          <w:rFonts w:ascii="Times New Roman" w:hAnsi="Times New Roman" w:cs="Times New Roman"/>
          <w:sz w:val="24"/>
          <w:szCs w:val="24"/>
        </w:rPr>
        <w:t xml:space="preserve">kind of structural database </w:t>
      </w:r>
      <w:r w:rsidRPr="00E968BE">
        <w:rPr>
          <w:rFonts w:ascii="Times New Roman" w:hAnsi="Times New Roman" w:cs="Times New Roman"/>
          <w:sz w:val="24"/>
          <w:szCs w:val="24"/>
        </w:rPr>
        <w:t>changes</w:t>
      </w:r>
      <w:r>
        <w:rPr>
          <w:rFonts w:ascii="Times New Roman" w:hAnsi="Times New Roman" w:cs="Times New Roman"/>
          <w:sz w:val="24"/>
          <w:szCs w:val="24"/>
        </w:rPr>
        <w:t xml:space="preserve"> there comes</w:t>
      </w:r>
      <w:del w:id="32" w:author="Emily D" w:date="2018-02-11T21:54:00Z">
        <w:r w:rsidDel="00C218B3">
          <w:rPr>
            <w:rFonts w:ascii="Times New Roman" w:hAnsi="Times New Roman" w:cs="Times New Roman"/>
            <w:sz w:val="24"/>
            <w:szCs w:val="24"/>
          </w:rPr>
          <w:delText xml:space="preserve"> also the</w:delText>
        </w:r>
      </w:del>
      <w:r>
        <w:rPr>
          <w:rFonts w:ascii="Times New Roman" w:hAnsi="Times New Roman" w:cs="Times New Roman"/>
          <w:sz w:val="24"/>
          <w:szCs w:val="24"/>
        </w:rPr>
        <w:t xml:space="preserve"> </w:t>
      </w:r>
      <w:r w:rsidRPr="00E968BE">
        <w:rPr>
          <w:rFonts w:ascii="Times New Roman" w:hAnsi="Times New Roman" w:cs="Times New Roman"/>
          <w:sz w:val="24"/>
          <w:szCs w:val="24"/>
        </w:rPr>
        <w:t>Logging Level</w:t>
      </w:r>
      <w:del w:id="33" w:author="Emily D" w:date="2018-02-11T21:54:00Z">
        <w:r w:rsidRPr="00E968BE" w:rsidDel="00C218B3">
          <w:rPr>
            <w:rFonts w:ascii="Times New Roman" w:hAnsi="Times New Roman" w:cs="Times New Roman"/>
            <w:sz w:val="24"/>
            <w:szCs w:val="24"/>
          </w:rPr>
          <w:delText>s</w:delText>
        </w:r>
      </w:del>
      <w:r w:rsidRPr="00E968BE">
        <w:rPr>
          <w:rFonts w:ascii="Times New Roman" w:hAnsi="Times New Roman" w:cs="Times New Roman"/>
          <w:sz w:val="24"/>
          <w:szCs w:val="24"/>
        </w:rPr>
        <w:t xml:space="preserve"> </w:t>
      </w:r>
      <w:r>
        <w:rPr>
          <w:rFonts w:ascii="Times New Roman" w:hAnsi="Times New Roman" w:cs="Times New Roman"/>
          <w:sz w:val="24"/>
          <w:szCs w:val="24"/>
        </w:rPr>
        <w:t>change</w:t>
      </w:r>
      <w:del w:id="34" w:author="Joseph" w:date="2018-02-12T19:35:00Z">
        <w:r w:rsidDel="009B1213">
          <w:rPr>
            <w:rFonts w:ascii="Times New Roman" w:hAnsi="Times New Roman" w:cs="Times New Roman"/>
            <w:sz w:val="24"/>
            <w:szCs w:val="24"/>
          </w:rPr>
          <w:delText>s</w:delText>
        </w:r>
      </w:del>
      <w:ins w:id="35" w:author="Emily D" w:date="2018-02-11T21:54:00Z">
        <w:r w:rsidR="00C218B3">
          <w:rPr>
            <w:rFonts w:ascii="Times New Roman" w:hAnsi="Times New Roman" w:cs="Times New Roman"/>
            <w:sz w:val="24"/>
            <w:szCs w:val="24"/>
          </w:rPr>
          <w:t>,</w:t>
        </w:r>
      </w:ins>
      <w:r>
        <w:rPr>
          <w:rFonts w:ascii="Times New Roman" w:hAnsi="Times New Roman" w:cs="Times New Roman"/>
          <w:sz w:val="24"/>
          <w:szCs w:val="24"/>
        </w:rPr>
        <w:t xml:space="preserve"> </w:t>
      </w:r>
      <w:r w:rsidRPr="00E968BE">
        <w:rPr>
          <w:rFonts w:ascii="Times New Roman" w:hAnsi="Times New Roman" w:cs="Times New Roman"/>
          <w:sz w:val="24"/>
          <w:szCs w:val="24"/>
        </w:rPr>
        <w:t xml:space="preserve">and that's </w:t>
      </w:r>
      <w:r>
        <w:rPr>
          <w:rFonts w:ascii="Times New Roman" w:hAnsi="Times New Roman" w:cs="Times New Roman"/>
          <w:sz w:val="24"/>
          <w:szCs w:val="24"/>
        </w:rPr>
        <w:t xml:space="preserve">one of the things that can really impact your </w:t>
      </w:r>
      <w:r>
        <w:rPr>
          <w:rFonts w:ascii="Times New Roman" w:hAnsi="Times New Roman" w:cs="Times New Roman"/>
          <w:b/>
          <w:sz w:val="24"/>
          <w:szCs w:val="24"/>
        </w:rPr>
        <w:t>no</w:t>
      </w:r>
      <w:r w:rsidRPr="00714A69">
        <w:rPr>
          <w:rFonts w:ascii="Times New Roman" w:hAnsi="Times New Roman" w:cs="Times New Roman"/>
          <w:b/>
          <w:sz w:val="24"/>
          <w:szCs w:val="24"/>
        </w:rPr>
        <w:t>logging</w:t>
      </w:r>
      <w:r>
        <w:rPr>
          <w:rFonts w:ascii="Times New Roman" w:hAnsi="Times New Roman" w:cs="Times New Roman"/>
          <w:sz w:val="24"/>
          <w:szCs w:val="24"/>
        </w:rPr>
        <w:t xml:space="preserve"> options</w:t>
      </w:r>
      <w:ins w:id="36" w:author="Emily D" w:date="2018-02-11T21:54:00Z">
        <w:r w:rsidR="00C218B3">
          <w:rPr>
            <w:rFonts w:ascii="Times New Roman" w:hAnsi="Times New Roman" w:cs="Times New Roman"/>
            <w:sz w:val="24"/>
            <w:szCs w:val="24"/>
          </w:rPr>
          <w:t>.</w:t>
        </w:r>
      </w:ins>
      <w:del w:id="37" w:author="Emily D" w:date="2018-02-11T21:54:00Z">
        <w:r w:rsidDel="00C218B3">
          <w:rPr>
            <w:rFonts w:ascii="Times New Roman" w:hAnsi="Times New Roman" w:cs="Times New Roman"/>
            <w:sz w:val="24"/>
            <w:szCs w:val="24"/>
          </w:rPr>
          <w:delText xml:space="preserve"> and y</w:delText>
        </w:r>
      </w:del>
      <w:ins w:id="38" w:author="Emily D" w:date="2018-02-11T21:54:00Z">
        <w:r w:rsidR="00C218B3">
          <w:rPr>
            <w:rFonts w:ascii="Times New Roman" w:hAnsi="Times New Roman" w:cs="Times New Roman"/>
            <w:sz w:val="24"/>
            <w:szCs w:val="24"/>
          </w:rPr>
          <w:t xml:space="preserve">  Y</w:t>
        </w:r>
      </w:ins>
      <w:r>
        <w:rPr>
          <w:rFonts w:ascii="Times New Roman" w:hAnsi="Times New Roman" w:cs="Times New Roman"/>
          <w:sz w:val="24"/>
          <w:szCs w:val="24"/>
        </w:rPr>
        <w:t>ou may not even know that it has happened</w:t>
      </w:r>
      <w:ins w:id="39" w:author="Emily D" w:date="2018-02-11T21:54:00Z">
        <w:r w:rsidR="00C218B3">
          <w:rPr>
            <w:rFonts w:ascii="Times New Roman" w:hAnsi="Times New Roman" w:cs="Times New Roman"/>
            <w:sz w:val="24"/>
            <w:szCs w:val="24"/>
          </w:rPr>
          <w:t>!</w:t>
        </w:r>
      </w:ins>
      <w:del w:id="40" w:author="Emily D" w:date="2018-02-11T21:54:00Z">
        <w:r w:rsidDel="00C218B3">
          <w:rPr>
            <w:rFonts w:ascii="Times New Roman" w:hAnsi="Times New Roman" w:cs="Times New Roman"/>
            <w:sz w:val="24"/>
            <w:szCs w:val="24"/>
          </w:rPr>
          <w:delText>.</w:delText>
        </w:r>
      </w:del>
      <w:r>
        <w:rPr>
          <w:rFonts w:ascii="Times New Roman" w:hAnsi="Times New Roman" w:cs="Times New Roman"/>
          <w:sz w:val="24"/>
          <w:szCs w:val="24"/>
        </w:rPr>
        <w:t xml:space="preserve">  In the following pages, </w:t>
      </w:r>
      <w:r w:rsidRPr="00E968BE">
        <w:rPr>
          <w:rFonts w:ascii="Times New Roman" w:hAnsi="Times New Roman" w:cs="Times New Roman"/>
          <w:sz w:val="24"/>
          <w:szCs w:val="24"/>
        </w:rPr>
        <w:t xml:space="preserve">I will </w:t>
      </w:r>
      <w:r>
        <w:rPr>
          <w:rFonts w:ascii="Times New Roman" w:hAnsi="Times New Roman" w:cs="Times New Roman"/>
          <w:sz w:val="24"/>
          <w:szCs w:val="24"/>
        </w:rPr>
        <w:t xml:space="preserve">describe the logging levels and the effects that they can have.  I will also show </w:t>
      </w:r>
      <w:r w:rsidRPr="00E968BE">
        <w:rPr>
          <w:rFonts w:ascii="Times New Roman" w:hAnsi="Times New Roman" w:cs="Times New Roman"/>
          <w:sz w:val="24"/>
          <w:szCs w:val="24"/>
        </w:rPr>
        <w:t>examples</w:t>
      </w:r>
      <w:r>
        <w:rPr>
          <w:rFonts w:ascii="Times New Roman" w:hAnsi="Times New Roman" w:cs="Times New Roman"/>
          <w:sz w:val="24"/>
          <w:szCs w:val="24"/>
        </w:rPr>
        <w:t xml:space="preserve"> which will illustrate the various logging levels</w:t>
      </w:r>
      <w:ins w:id="41" w:author="Emily D" w:date="2018-02-11T21:54:00Z">
        <w:r w:rsidR="00C218B3">
          <w:rPr>
            <w:rFonts w:ascii="Times New Roman" w:hAnsi="Times New Roman" w:cs="Times New Roman"/>
            <w:sz w:val="24"/>
            <w:szCs w:val="24"/>
          </w:rPr>
          <w:t xml:space="preserve">.  </w:t>
        </w:r>
      </w:ins>
      <w:del w:id="42" w:author="Emily D" w:date="2018-02-11T21:54:00Z">
        <w:r w:rsidDel="00C218B3">
          <w:rPr>
            <w:rFonts w:ascii="Times New Roman" w:hAnsi="Times New Roman" w:cs="Times New Roman"/>
            <w:sz w:val="24"/>
            <w:szCs w:val="24"/>
          </w:rPr>
          <w:delText xml:space="preserve"> t</w:delText>
        </w:r>
      </w:del>
      <w:ins w:id="43" w:author="Emily D" w:date="2018-02-11T21:54:00Z">
        <w:r w:rsidR="00C218B3">
          <w:rPr>
            <w:rFonts w:ascii="Times New Roman" w:hAnsi="Times New Roman" w:cs="Times New Roman"/>
            <w:sz w:val="24"/>
            <w:szCs w:val="24"/>
          </w:rPr>
          <w:t>T</w:t>
        </w:r>
      </w:ins>
      <w:r>
        <w:rPr>
          <w:rFonts w:ascii="Times New Roman" w:hAnsi="Times New Roman" w:cs="Times New Roman"/>
          <w:sz w:val="24"/>
          <w:szCs w:val="24"/>
        </w:rPr>
        <w:t>hese are:</w:t>
      </w:r>
    </w:p>
    <w:p w14:paraId="08A42BD6" w14:textId="77777777" w:rsidR="00F53F89" w:rsidRPr="00E968BE" w:rsidRDefault="00F53F89" w:rsidP="00F53F89">
      <w:pPr>
        <w:pStyle w:val="NoSpacing"/>
        <w:numPr>
          <w:ilvl w:val="0"/>
          <w:numId w:val="1"/>
        </w:numPr>
        <w:rPr>
          <w:rFonts w:ascii="Times New Roman" w:hAnsi="Times New Roman" w:cs="Times New Roman"/>
          <w:sz w:val="24"/>
          <w:szCs w:val="24"/>
        </w:rPr>
      </w:pPr>
      <w:r w:rsidRPr="00E968BE">
        <w:rPr>
          <w:rFonts w:ascii="Times New Roman" w:hAnsi="Times New Roman" w:cs="Times New Roman"/>
          <w:sz w:val="24"/>
          <w:szCs w:val="24"/>
        </w:rPr>
        <w:t>Table Level</w:t>
      </w:r>
      <w:r>
        <w:rPr>
          <w:rFonts w:ascii="Times New Roman" w:hAnsi="Times New Roman" w:cs="Times New Roman"/>
          <w:sz w:val="24"/>
          <w:szCs w:val="24"/>
        </w:rPr>
        <w:t xml:space="preserve"> </w:t>
      </w:r>
      <w:r w:rsidRPr="00E968BE">
        <w:rPr>
          <w:rFonts w:ascii="Times New Roman" w:hAnsi="Times New Roman" w:cs="Times New Roman"/>
          <w:sz w:val="24"/>
          <w:szCs w:val="24"/>
        </w:rPr>
        <w:t>Logging</w:t>
      </w:r>
      <w:r>
        <w:rPr>
          <w:rFonts w:ascii="Times New Roman" w:hAnsi="Times New Roman" w:cs="Times New Roman"/>
          <w:sz w:val="24"/>
          <w:szCs w:val="24"/>
        </w:rPr>
        <w:t>/Nologging.</w:t>
      </w:r>
    </w:p>
    <w:p w14:paraId="1D32675E" w14:textId="77777777" w:rsidR="00F53F89" w:rsidRPr="00E968BE" w:rsidRDefault="00F53F89" w:rsidP="00F53F89">
      <w:pPr>
        <w:pStyle w:val="NoSpacing"/>
        <w:numPr>
          <w:ilvl w:val="0"/>
          <w:numId w:val="1"/>
        </w:numPr>
        <w:rPr>
          <w:rFonts w:ascii="Times New Roman" w:hAnsi="Times New Roman" w:cs="Times New Roman"/>
          <w:sz w:val="24"/>
          <w:szCs w:val="24"/>
        </w:rPr>
      </w:pPr>
      <w:r w:rsidRPr="00E968BE">
        <w:rPr>
          <w:rFonts w:ascii="Times New Roman" w:hAnsi="Times New Roman" w:cs="Times New Roman"/>
          <w:sz w:val="24"/>
          <w:szCs w:val="24"/>
        </w:rPr>
        <w:t>Index Level Logging</w:t>
      </w:r>
      <w:r>
        <w:rPr>
          <w:rFonts w:ascii="Times New Roman" w:hAnsi="Times New Roman" w:cs="Times New Roman"/>
          <w:sz w:val="24"/>
          <w:szCs w:val="24"/>
        </w:rPr>
        <w:t>/Nologging.</w:t>
      </w:r>
    </w:p>
    <w:p w14:paraId="31B44496" w14:textId="77777777" w:rsidR="00F53F89" w:rsidRPr="00E968BE" w:rsidRDefault="00F53F89" w:rsidP="00F53F89">
      <w:pPr>
        <w:pStyle w:val="NoSpacing"/>
        <w:numPr>
          <w:ilvl w:val="0"/>
          <w:numId w:val="1"/>
        </w:numPr>
        <w:rPr>
          <w:rFonts w:ascii="Times New Roman" w:hAnsi="Times New Roman" w:cs="Times New Roman"/>
          <w:sz w:val="24"/>
          <w:szCs w:val="24"/>
        </w:rPr>
      </w:pPr>
      <w:r w:rsidRPr="00E968BE">
        <w:rPr>
          <w:rFonts w:ascii="Times New Roman" w:hAnsi="Times New Roman" w:cs="Times New Roman"/>
          <w:sz w:val="24"/>
          <w:szCs w:val="24"/>
        </w:rPr>
        <w:t>Tablespace Level Force Logging</w:t>
      </w:r>
      <w:r>
        <w:rPr>
          <w:rFonts w:ascii="Times New Roman" w:hAnsi="Times New Roman" w:cs="Times New Roman"/>
          <w:sz w:val="24"/>
          <w:szCs w:val="24"/>
        </w:rPr>
        <w:t>/Nologging.</w:t>
      </w:r>
    </w:p>
    <w:p w14:paraId="6BB7F440" w14:textId="77777777" w:rsidR="00F53F89" w:rsidRPr="00E968BE" w:rsidRDefault="00F53F89" w:rsidP="00F53F89">
      <w:pPr>
        <w:pStyle w:val="NoSpacing"/>
        <w:numPr>
          <w:ilvl w:val="0"/>
          <w:numId w:val="1"/>
        </w:numPr>
        <w:rPr>
          <w:rFonts w:ascii="Times New Roman" w:hAnsi="Times New Roman" w:cs="Times New Roman"/>
          <w:sz w:val="24"/>
          <w:szCs w:val="24"/>
        </w:rPr>
      </w:pPr>
      <w:r w:rsidRPr="00E968BE">
        <w:rPr>
          <w:rFonts w:ascii="Times New Roman" w:hAnsi="Times New Roman" w:cs="Times New Roman"/>
          <w:sz w:val="24"/>
          <w:szCs w:val="24"/>
        </w:rPr>
        <w:t>PDB Level Logging</w:t>
      </w:r>
      <w:r>
        <w:rPr>
          <w:rFonts w:ascii="Times New Roman" w:hAnsi="Times New Roman" w:cs="Times New Roman"/>
          <w:sz w:val="24"/>
          <w:szCs w:val="24"/>
        </w:rPr>
        <w:t>/Nologging.</w:t>
      </w:r>
    </w:p>
    <w:p w14:paraId="0B221937" w14:textId="77777777" w:rsidR="00F53F89" w:rsidRPr="00E968BE" w:rsidRDefault="00F53F89" w:rsidP="00F53F89">
      <w:pPr>
        <w:pStyle w:val="NoSpacing"/>
        <w:numPr>
          <w:ilvl w:val="0"/>
          <w:numId w:val="1"/>
        </w:numPr>
        <w:rPr>
          <w:rFonts w:ascii="Times New Roman" w:hAnsi="Times New Roman" w:cs="Times New Roman"/>
          <w:sz w:val="24"/>
          <w:szCs w:val="24"/>
        </w:rPr>
      </w:pPr>
      <w:r w:rsidRPr="00E968BE">
        <w:rPr>
          <w:rFonts w:ascii="Times New Roman" w:hAnsi="Times New Roman" w:cs="Times New Roman"/>
          <w:sz w:val="24"/>
          <w:szCs w:val="24"/>
        </w:rPr>
        <w:t>PDB Level Force No</w:t>
      </w:r>
      <w:r>
        <w:rPr>
          <w:rFonts w:ascii="Times New Roman" w:hAnsi="Times New Roman" w:cs="Times New Roman"/>
          <w:sz w:val="24"/>
          <w:szCs w:val="24"/>
        </w:rPr>
        <w:t xml:space="preserve"> </w:t>
      </w:r>
      <w:r w:rsidRPr="00E968BE">
        <w:rPr>
          <w:rFonts w:ascii="Times New Roman" w:hAnsi="Times New Roman" w:cs="Times New Roman"/>
          <w:sz w:val="24"/>
          <w:szCs w:val="24"/>
        </w:rPr>
        <w:t>logging</w:t>
      </w:r>
      <w:r>
        <w:rPr>
          <w:rFonts w:ascii="Times New Roman" w:hAnsi="Times New Roman" w:cs="Times New Roman"/>
          <w:sz w:val="24"/>
          <w:szCs w:val="24"/>
        </w:rPr>
        <w:t>/Force logging.</w:t>
      </w:r>
    </w:p>
    <w:p w14:paraId="362DFE11" w14:textId="77777777" w:rsidR="00F53F89" w:rsidRPr="00E968BE" w:rsidRDefault="00F53F89" w:rsidP="00F53F89">
      <w:pPr>
        <w:pStyle w:val="NoSpacing"/>
        <w:numPr>
          <w:ilvl w:val="0"/>
          <w:numId w:val="1"/>
        </w:numPr>
        <w:rPr>
          <w:rFonts w:ascii="Times New Roman" w:hAnsi="Times New Roman" w:cs="Times New Roman"/>
          <w:sz w:val="24"/>
          <w:szCs w:val="24"/>
        </w:rPr>
      </w:pPr>
      <w:r w:rsidRPr="00E968BE">
        <w:rPr>
          <w:rFonts w:ascii="Times New Roman" w:hAnsi="Times New Roman" w:cs="Times New Roman"/>
          <w:sz w:val="24"/>
          <w:szCs w:val="24"/>
        </w:rPr>
        <w:t>CDB</w:t>
      </w:r>
      <w:del w:id="44" w:author="Emily D" w:date="2018-02-11T21:55:00Z">
        <w:r w:rsidDel="00C218B3">
          <w:rPr>
            <w:rFonts w:ascii="Times New Roman" w:hAnsi="Times New Roman" w:cs="Times New Roman"/>
            <w:sz w:val="24"/>
            <w:szCs w:val="24"/>
          </w:rPr>
          <w:delText>.</w:delText>
        </w:r>
      </w:del>
      <w:r w:rsidRPr="00E968BE">
        <w:rPr>
          <w:rFonts w:ascii="Times New Roman" w:hAnsi="Times New Roman" w:cs="Times New Roman"/>
          <w:sz w:val="24"/>
          <w:szCs w:val="24"/>
        </w:rPr>
        <w:t xml:space="preserve"> Force Logging</w:t>
      </w:r>
      <w:r>
        <w:rPr>
          <w:rFonts w:ascii="Times New Roman" w:hAnsi="Times New Roman" w:cs="Times New Roman"/>
          <w:sz w:val="24"/>
          <w:szCs w:val="24"/>
        </w:rPr>
        <w:t>/Force No logging.</w:t>
      </w:r>
    </w:p>
    <w:p w14:paraId="1D7896AA" w14:textId="77777777" w:rsidR="00F53F89" w:rsidRDefault="00F53F89" w:rsidP="00F53F89">
      <w:pPr>
        <w:pStyle w:val="NoSpacing"/>
        <w:rPr>
          <w:rStyle w:val="Strong"/>
          <w:rFonts w:ascii="Times New Roman" w:hAnsi="Times New Roman" w:cs="Times New Roman"/>
          <w:color w:val="666666"/>
          <w:sz w:val="24"/>
          <w:szCs w:val="24"/>
        </w:rPr>
      </w:pPr>
    </w:p>
    <w:p w14:paraId="3638ABFC" w14:textId="77777777" w:rsidR="00F53F89" w:rsidRPr="00BF6A26" w:rsidRDefault="00F53F89" w:rsidP="00F53F89">
      <w:pPr>
        <w:pStyle w:val="NoSpacing"/>
      </w:pPr>
      <w:r w:rsidRPr="00BF6A26">
        <w:rPr>
          <w:rStyle w:val="Strong"/>
          <w:rFonts w:ascii="Times New Roman" w:hAnsi="Times New Roman" w:cs="Times New Roman"/>
          <w:sz w:val="28"/>
          <w:szCs w:val="28"/>
        </w:rPr>
        <w:t>Table Level Loggin</w:t>
      </w:r>
      <w:r>
        <w:rPr>
          <w:rStyle w:val="Strong"/>
          <w:rFonts w:ascii="Times New Roman" w:hAnsi="Times New Roman" w:cs="Times New Roman"/>
          <w:sz w:val="28"/>
          <w:szCs w:val="28"/>
        </w:rPr>
        <w:t>g/</w:t>
      </w:r>
      <w:r w:rsidRPr="00152347">
        <w:rPr>
          <w:rStyle w:val="Strong"/>
          <w:rFonts w:ascii="Times New Roman" w:hAnsi="Times New Roman" w:cs="Times New Roman"/>
          <w:sz w:val="28"/>
          <w:szCs w:val="28"/>
        </w:rPr>
        <w:t xml:space="preserve">Nologing </w:t>
      </w:r>
    </w:p>
    <w:p w14:paraId="372AAD2D" w14:textId="77777777" w:rsidR="00F53F89" w:rsidRPr="00E968BE" w:rsidRDefault="00F53F89" w:rsidP="00F53F89">
      <w:pPr>
        <w:rPr>
          <w:rFonts w:ascii="Times New Roman" w:hAnsi="Times New Roman" w:cs="Times New Roman"/>
          <w:sz w:val="24"/>
          <w:szCs w:val="24"/>
        </w:rPr>
      </w:pPr>
      <w:r>
        <w:rPr>
          <w:rFonts w:ascii="Times New Roman" w:hAnsi="Times New Roman" w:cs="Times New Roman"/>
          <w:sz w:val="24"/>
          <w:szCs w:val="24"/>
        </w:rPr>
        <w:t>S</w:t>
      </w:r>
      <w:r w:rsidRPr="00E968BE">
        <w:rPr>
          <w:rFonts w:ascii="Times New Roman" w:hAnsi="Times New Roman" w:cs="Times New Roman"/>
          <w:sz w:val="24"/>
          <w:szCs w:val="24"/>
        </w:rPr>
        <w:t xml:space="preserve">etting </w:t>
      </w:r>
      <w:r>
        <w:rPr>
          <w:rFonts w:ascii="Times New Roman" w:hAnsi="Times New Roman" w:cs="Times New Roman"/>
          <w:sz w:val="24"/>
          <w:szCs w:val="24"/>
        </w:rPr>
        <w:t xml:space="preserve">the logging at the table level </w:t>
      </w:r>
      <w:r w:rsidRPr="00E968BE">
        <w:rPr>
          <w:rFonts w:ascii="Times New Roman" w:hAnsi="Times New Roman" w:cs="Times New Roman"/>
          <w:sz w:val="24"/>
          <w:szCs w:val="24"/>
        </w:rPr>
        <w:t xml:space="preserve">determines whether </w:t>
      </w:r>
      <w:r w:rsidRPr="00714A69">
        <w:rPr>
          <w:rFonts w:ascii="Times New Roman" w:hAnsi="Times New Roman" w:cs="Times New Roman"/>
          <w:b/>
          <w:sz w:val="24"/>
          <w:szCs w:val="24"/>
        </w:rPr>
        <w:t>Direct SQL*Loader</w:t>
      </w:r>
      <w:r w:rsidRPr="00E968BE">
        <w:rPr>
          <w:rFonts w:ascii="Times New Roman" w:hAnsi="Times New Roman" w:cs="Times New Roman"/>
          <w:sz w:val="24"/>
          <w:szCs w:val="24"/>
        </w:rPr>
        <w:t xml:space="preserve"> and </w:t>
      </w:r>
      <w:r w:rsidRPr="00714A69">
        <w:rPr>
          <w:rFonts w:ascii="Times New Roman" w:hAnsi="Times New Roman" w:cs="Times New Roman"/>
          <w:b/>
          <w:sz w:val="24"/>
          <w:szCs w:val="24"/>
        </w:rPr>
        <w:t>direct-path</w:t>
      </w:r>
      <w:r w:rsidRPr="00E968BE">
        <w:rPr>
          <w:rFonts w:ascii="Times New Roman" w:hAnsi="Times New Roman" w:cs="Times New Roman"/>
          <w:sz w:val="24"/>
          <w:szCs w:val="24"/>
        </w:rPr>
        <w:t xml:space="preserve"> </w:t>
      </w:r>
      <w:r w:rsidRPr="00CB67BD">
        <w:rPr>
          <w:rFonts w:ascii="Times New Roman" w:hAnsi="Times New Roman" w:cs="Times New Roman"/>
          <w:b/>
          <w:sz w:val="24"/>
          <w:szCs w:val="24"/>
        </w:rPr>
        <w:t>INSERT</w:t>
      </w:r>
      <w:r w:rsidRPr="00E968BE">
        <w:rPr>
          <w:rFonts w:ascii="Times New Roman" w:hAnsi="Times New Roman" w:cs="Times New Roman"/>
          <w:sz w:val="24"/>
          <w:szCs w:val="24"/>
        </w:rPr>
        <w:t xml:space="preserve"> operations against the </w:t>
      </w:r>
      <w:r>
        <w:rPr>
          <w:rFonts w:ascii="Times New Roman" w:hAnsi="Times New Roman" w:cs="Times New Roman"/>
          <w:sz w:val="24"/>
          <w:szCs w:val="24"/>
        </w:rPr>
        <w:t xml:space="preserve">table and </w:t>
      </w:r>
      <w:r w:rsidRPr="00E968BE">
        <w:rPr>
          <w:rFonts w:ascii="Times New Roman" w:hAnsi="Times New Roman" w:cs="Times New Roman"/>
          <w:sz w:val="24"/>
          <w:szCs w:val="24"/>
        </w:rPr>
        <w:t xml:space="preserve">index are logged or not logged. </w:t>
      </w:r>
      <w:r w:rsidRPr="00496586">
        <w:rPr>
          <w:rFonts w:ascii="Times New Roman" w:hAnsi="Times New Roman" w:cs="Times New Roman"/>
          <w:b/>
          <w:sz w:val="24"/>
          <w:szCs w:val="24"/>
        </w:rPr>
        <w:t xml:space="preserve">LOGGING </w:t>
      </w:r>
      <w:r w:rsidRPr="00E968BE">
        <w:rPr>
          <w:rFonts w:ascii="Times New Roman" w:hAnsi="Times New Roman" w:cs="Times New Roman"/>
          <w:sz w:val="24"/>
          <w:szCs w:val="24"/>
        </w:rPr>
        <w:t>is the default</w:t>
      </w:r>
      <w:r>
        <w:rPr>
          <w:rFonts w:ascii="Times New Roman" w:hAnsi="Times New Roman" w:cs="Times New Roman"/>
          <w:sz w:val="24"/>
          <w:szCs w:val="24"/>
        </w:rPr>
        <w:t xml:space="preserve"> value</w:t>
      </w:r>
      <w:r w:rsidRPr="00E968BE">
        <w:rPr>
          <w:rFonts w:ascii="Times New Roman" w:hAnsi="Times New Roman" w:cs="Times New Roman"/>
          <w:sz w:val="24"/>
          <w:szCs w:val="24"/>
        </w:rPr>
        <w:t>.</w:t>
      </w:r>
    </w:p>
    <w:p w14:paraId="7B426DE3" w14:textId="77777777" w:rsidR="00F53F89" w:rsidRPr="00E968BE" w:rsidRDefault="00F53F89" w:rsidP="00F53F89">
      <w:pPr>
        <w:rPr>
          <w:rFonts w:ascii="Times New Roman" w:hAnsi="Times New Roman" w:cs="Times New Roman"/>
          <w:sz w:val="24"/>
          <w:szCs w:val="24"/>
        </w:rPr>
      </w:pPr>
      <w:r>
        <w:rPr>
          <w:rFonts w:ascii="Times New Roman" w:hAnsi="Times New Roman" w:cs="Times New Roman"/>
          <w:sz w:val="24"/>
          <w:szCs w:val="24"/>
        </w:rPr>
        <w:t>In non-partitioned indexes this c</w:t>
      </w:r>
      <w:r w:rsidRPr="00E968BE">
        <w:rPr>
          <w:rFonts w:ascii="Times New Roman" w:hAnsi="Times New Roman" w:cs="Times New Roman"/>
          <w:sz w:val="24"/>
          <w:szCs w:val="24"/>
        </w:rPr>
        <w:t>ause</w:t>
      </w:r>
      <w:r>
        <w:rPr>
          <w:rFonts w:ascii="Times New Roman" w:hAnsi="Times New Roman" w:cs="Times New Roman"/>
          <w:sz w:val="24"/>
          <w:szCs w:val="24"/>
        </w:rPr>
        <w:t>s the</w:t>
      </w:r>
      <w:r w:rsidRPr="00E968BE">
        <w:rPr>
          <w:rFonts w:ascii="Times New Roman" w:hAnsi="Times New Roman" w:cs="Times New Roman"/>
          <w:sz w:val="24"/>
          <w:szCs w:val="24"/>
        </w:rPr>
        <w:t xml:space="preserve"> </w:t>
      </w:r>
      <w:r w:rsidRPr="00714A69">
        <w:rPr>
          <w:rFonts w:ascii="Times New Roman" w:hAnsi="Times New Roman" w:cs="Times New Roman"/>
          <w:b/>
          <w:sz w:val="24"/>
          <w:szCs w:val="24"/>
        </w:rPr>
        <w:t>logging</w:t>
      </w:r>
      <w:r w:rsidRPr="00E968BE">
        <w:rPr>
          <w:rFonts w:ascii="Times New Roman" w:hAnsi="Times New Roman" w:cs="Times New Roman"/>
          <w:sz w:val="24"/>
          <w:szCs w:val="24"/>
        </w:rPr>
        <w:t xml:space="preserve"> </w:t>
      </w:r>
      <w:r>
        <w:rPr>
          <w:rFonts w:ascii="Times New Roman" w:hAnsi="Times New Roman" w:cs="Times New Roman"/>
          <w:sz w:val="24"/>
          <w:szCs w:val="24"/>
        </w:rPr>
        <w:t>value</w:t>
      </w:r>
      <w:r w:rsidRPr="00E968BE">
        <w:rPr>
          <w:rFonts w:ascii="Times New Roman" w:hAnsi="Times New Roman" w:cs="Times New Roman"/>
          <w:sz w:val="24"/>
          <w:szCs w:val="24"/>
        </w:rPr>
        <w:t xml:space="preserve"> </w:t>
      </w:r>
      <w:r>
        <w:rPr>
          <w:rFonts w:ascii="Times New Roman" w:hAnsi="Times New Roman" w:cs="Times New Roman"/>
          <w:sz w:val="24"/>
          <w:szCs w:val="24"/>
        </w:rPr>
        <w:t>to be turned on for</w:t>
      </w:r>
      <w:r w:rsidRPr="00E968BE">
        <w:rPr>
          <w:rFonts w:ascii="Times New Roman" w:hAnsi="Times New Roman" w:cs="Times New Roman"/>
          <w:sz w:val="24"/>
          <w:szCs w:val="24"/>
        </w:rPr>
        <w:t xml:space="preserve"> </w:t>
      </w:r>
      <w:r>
        <w:rPr>
          <w:rFonts w:ascii="Times New Roman" w:hAnsi="Times New Roman" w:cs="Times New Roman"/>
          <w:sz w:val="24"/>
          <w:szCs w:val="24"/>
        </w:rPr>
        <w:t>both the table and index</w:t>
      </w:r>
      <w:r w:rsidRPr="00E968BE">
        <w:rPr>
          <w:rFonts w:ascii="Times New Roman" w:hAnsi="Times New Roman" w:cs="Times New Roman"/>
          <w:sz w:val="24"/>
          <w:szCs w:val="24"/>
        </w:rPr>
        <w:t>.</w:t>
      </w:r>
      <w:r>
        <w:rPr>
          <w:rFonts w:ascii="Times New Roman" w:hAnsi="Times New Roman" w:cs="Times New Roman"/>
          <w:sz w:val="24"/>
          <w:szCs w:val="24"/>
        </w:rPr>
        <w:t xml:space="preserve">  When the index is </w:t>
      </w:r>
      <w:r w:rsidRPr="00E968BE">
        <w:rPr>
          <w:rFonts w:ascii="Times New Roman" w:hAnsi="Times New Roman" w:cs="Times New Roman"/>
          <w:sz w:val="24"/>
          <w:szCs w:val="24"/>
        </w:rPr>
        <w:t xml:space="preserve">partitioned, </w:t>
      </w:r>
      <w:r>
        <w:rPr>
          <w:rFonts w:ascii="Times New Roman" w:hAnsi="Times New Roman" w:cs="Times New Roman"/>
          <w:sz w:val="24"/>
          <w:szCs w:val="24"/>
        </w:rPr>
        <w:t>it</w:t>
      </w:r>
      <w:r w:rsidRPr="00E968BE">
        <w:rPr>
          <w:rFonts w:ascii="Times New Roman" w:hAnsi="Times New Roman" w:cs="Times New Roman"/>
          <w:sz w:val="24"/>
          <w:szCs w:val="24"/>
        </w:rPr>
        <w:t xml:space="preserve"> determines</w:t>
      </w:r>
      <w:del w:id="45" w:author="Emily D" w:date="2018-02-11T21:55:00Z">
        <w:r w:rsidDel="00220ACC">
          <w:rPr>
            <w:rFonts w:ascii="Times New Roman" w:hAnsi="Times New Roman" w:cs="Times New Roman"/>
            <w:sz w:val="24"/>
            <w:szCs w:val="24"/>
          </w:rPr>
          <w:delText xml:space="preserve"> this</w:delText>
        </w:r>
      </w:del>
      <w:r w:rsidRPr="00E968BE">
        <w:rPr>
          <w:rFonts w:ascii="Times New Roman" w:hAnsi="Times New Roman" w:cs="Times New Roman"/>
          <w:sz w:val="24"/>
          <w:szCs w:val="24"/>
        </w:rPr>
        <w:t>:</w:t>
      </w:r>
    </w:p>
    <w:p w14:paraId="3E7E95CD" w14:textId="77777777" w:rsidR="00F53F89" w:rsidRPr="00CB67BD" w:rsidRDefault="00F53F89" w:rsidP="00F53F89">
      <w:pPr>
        <w:pStyle w:val="NoSpacing"/>
        <w:numPr>
          <w:ilvl w:val="0"/>
          <w:numId w:val="2"/>
        </w:numPr>
        <w:rPr>
          <w:rFonts w:ascii="Times New Roman" w:hAnsi="Times New Roman" w:cs="Times New Roman"/>
          <w:sz w:val="24"/>
          <w:szCs w:val="24"/>
        </w:rPr>
      </w:pPr>
      <w:r w:rsidRPr="00CB67BD">
        <w:rPr>
          <w:rFonts w:ascii="Times New Roman" w:hAnsi="Times New Roman" w:cs="Times New Roman"/>
          <w:sz w:val="24"/>
          <w:szCs w:val="24"/>
        </w:rPr>
        <w:t xml:space="preserve">The </w:t>
      </w:r>
      <w:r w:rsidRPr="004E3746">
        <w:rPr>
          <w:rFonts w:ascii="Times New Roman" w:hAnsi="Times New Roman" w:cs="Times New Roman"/>
          <w:b/>
          <w:sz w:val="24"/>
          <w:szCs w:val="24"/>
        </w:rPr>
        <w:t>default value</w:t>
      </w:r>
      <w:r w:rsidRPr="00CB67BD">
        <w:rPr>
          <w:rFonts w:ascii="Times New Roman" w:hAnsi="Times New Roman" w:cs="Times New Roman"/>
          <w:sz w:val="24"/>
          <w:szCs w:val="24"/>
        </w:rPr>
        <w:t xml:space="preserve"> of all partitions </w:t>
      </w:r>
      <w:r>
        <w:rPr>
          <w:rFonts w:ascii="Times New Roman" w:hAnsi="Times New Roman" w:cs="Times New Roman"/>
          <w:sz w:val="24"/>
          <w:szCs w:val="24"/>
        </w:rPr>
        <w:t xml:space="preserve">is </w:t>
      </w:r>
      <w:r w:rsidRPr="00CB67BD">
        <w:rPr>
          <w:rFonts w:ascii="Times New Roman" w:hAnsi="Times New Roman" w:cs="Times New Roman"/>
          <w:sz w:val="24"/>
          <w:szCs w:val="24"/>
        </w:rPr>
        <w:t xml:space="preserve">specified in the </w:t>
      </w:r>
      <w:r w:rsidRPr="00CB67BD">
        <w:rPr>
          <w:rFonts w:ascii="Times New Roman" w:hAnsi="Times New Roman" w:cs="Times New Roman"/>
          <w:b/>
          <w:sz w:val="24"/>
          <w:szCs w:val="24"/>
        </w:rPr>
        <w:t>CREATE</w:t>
      </w:r>
      <w:r w:rsidRPr="00CB67BD">
        <w:rPr>
          <w:rFonts w:ascii="Times New Roman" w:hAnsi="Times New Roman" w:cs="Times New Roman"/>
          <w:sz w:val="24"/>
          <w:szCs w:val="24"/>
        </w:rPr>
        <w:t xml:space="preserve"> statement, unless you specify the </w:t>
      </w:r>
      <w:r w:rsidRPr="00CB67BD">
        <w:rPr>
          <w:rFonts w:ascii="Times New Roman" w:hAnsi="Times New Roman" w:cs="Times New Roman"/>
          <w:b/>
          <w:sz w:val="24"/>
          <w:szCs w:val="24"/>
        </w:rPr>
        <w:t>logging_clause</w:t>
      </w:r>
      <w:r w:rsidRPr="00CB67BD">
        <w:rPr>
          <w:rFonts w:ascii="Times New Roman" w:hAnsi="Times New Roman" w:cs="Times New Roman"/>
          <w:sz w:val="24"/>
          <w:szCs w:val="24"/>
        </w:rPr>
        <w:t xml:space="preserve"> in the </w:t>
      </w:r>
      <w:r w:rsidRPr="00CB67BD">
        <w:rPr>
          <w:rFonts w:ascii="Times New Roman" w:hAnsi="Times New Roman" w:cs="Times New Roman"/>
          <w:b/>
          <w:sz w:val="24"/>
          <w:szCs w:val="24"/>
        </w:rPr>
        <w:t>PARTITION</w:t>
      </w:r>
      <w:r w:rsidRPr="00CB67BD">
        <w:rPr>
          <w:rFonts w:ascii="Times New Roman" w:hAnsi="Times New Roman" w:cs="Times New Roman"/>
          <w:sz w:val="24"/>
          <w:szCs w:val="24"/>
        </w:rPr>
        <w:t xml:space="preserve"> </w:t>
      </w:r>
      <w:r>
        <w:rPr>
          <w:rFonts w:ascii="Times New Roman" w:hAnsi="Times New Roman" w:cs="Times New Roman"/>
          <w:sz w:val="24"/>
          <w:szCs w:val="24"/>
        </w:rPr>
        <w:t>clause</w:t>
      </w:r>
      <w:r w:rsidRPr="00CB67BD">
        <w:rPr>
          <w:rFonts w:ascii="Times New Roman" w:hAnsi="Times New Roman" w:cs="Times New Roman"/>
          <w:sz w:val="24"/>
          <w:szCs w:val="24"/>
        </w:rPr>
        <w:t>.</w:t>
      </w:r>
    </w:p>
    <w:p w14:paraId="1945A886" w14:textId="77777777" w:rsidR="00F53F89" w:rsidRPr="00CB67BD" w:rsidRDefault="00220ACC" w:rsidP="00F53F89">
      <w:pPr>
        <w:pStyle w:val="NoSpacing"/>
        <w:numPr>
          <w:ilvl w:val="0"/>
          <w:numId w:val="2"/>
        </w:numPr>
        <w:rPr>
          <w:rFonts w:ascii="Times New Roman" w:hAnsi="Times New Roman" w:cs="Times New Roman"/>
          <w:sz w:val="24"/>
          <w:szCs w:val="24"/>
        </w:rPr>
      </w:pPr>
      <w:ins w:id="46" w:author="Emily D" w:date="2018-02-11T21:55:00Z">
        <w:r>
          <w:rPr>
            <w:rFonts w:ascii="Times New Roman" w:hAnsi="Times New Roman" w:cs="Times New Roman"/>
            <w:sz w:val="24"/>
            <w:szCs w:val="24"/>
          </w:rPr>
          <w:t>T</w:t>
        </w:r>
      </w:ins>
      <w:del w:id="47" w:author="Emily D" w:date="2018-02-11T21:55:00Z">
        <w:r w:rsidR="00F53F89" w:rsidRPr="00CB67BD" w:rsidDel="00220ACC">
          <w:rPr>
            <w:rFonts w:ascii="Times New Roman" w:hAnsi="Times New Roman" w:cs="Times New Roman"/>
            <w:sz w:val="24"/>
            <w:szCs w:val="24"/>
          </w:rPr>
          <w:delText>It’s t</w:delText>
        </w:r>
      </w:del>
      <w:r w:rsidR="00F53F89" w:rsidRPr="00CB67BD">
        <w:rPr>
          <w:rFonts w:ascii="Times New Roman" w:hAnsi="Times New Roman" w:cs="Times New Roman"/>
          <w:sz w:val="24"/>
          <w:szCs w:val="24"/>
        </w:rPr>
        <w:t>he default value for the segments associated with the index partitions.</w:t>
      </w:r>
    </w:p>
    <w:p w14:paraId="205EE85C" w14:textId="77777777" w:rsidR="00F53F89" w:rsidRPr="00CB67BD" w:rsidRDefault="00220ACC" w:rsidP="00F53F89">
      <w:pPr>
        <w:pStyle w:val="NoSpacing"/>
        <w:numPr>
          <w:ilvl w:val="0"/>
          <w:numId w:val="2"/>
        </w:numPr>
        <w:rPr>
          <w:rFonts w:ascii="Times New Roman" w:hAnsi="Times New Roman" w:cs="Times New Roman"/>
          <w:sz w:val="24"/>
          <w:szCs w:val="24"/>
        </w:rPr>
      </w:pPr>
      <w:ins w:id="48" w:author="Emily D" w:date="2018-02-11T21:55:00Z">
        <w:r>
          <w:rPr>
            <w:rFonts w:ascii="Times New Roman" w:hAnsi="Times New Roman" w:cs="Times New Roman"/>
            <w:sz w:val="24"/>
            <w:szCs w:val="24"/>
          </w:rPr>
          <w:t>T</w:t>
        </w:r>
      </w:ins>
      <w:del w:id="49" w:author="Emily D" w:date="2018-02-11T21:55:00Z">
        <w:r w:rsidR="00F53F89" w:rsidDel="00220ACC">
          <w:rPr>
            <w:rFonts w:ascii="Times New Roman" w:hAnsi="Times New Roman" w:cs="Times New Roman"/>
            <w:sz w:val="24"/>
            <w:szCs w:val="24"/>
          </w:rPr>
          <w:delText>It’s t</w:delText>
        </w:r>
      </w:del>
      <w:r w:rsidR="00F53F89" w:rsidRPr="00CB67BD">
        <w:rPr>
          <w:rFonts w:ascii="Times New Roman" w:hAnsi="Times New Roman" w:cs="Times New Roman"/>
          <w:sz w:val="24"/>
          <w:szCs w:val="24"/>
        </w:rPr>
        <w:t xml:space="preserve">he </w:t>
      </w:r>
      <w:r w:rsidR="00F53F89" w:rsidRPr="002D494C">
        <w:rPr>
          <w:rFonts w:ascii="Times New Roman" w:hAnsi="Times New Roman" w:cs="Times New Roman"/>
          <w:b/>
          <w:sz w:val="24"/>
          <w:szCs w:val="24"/>
        </w:rPr>
        <w:t>default value</w:t>
      </w:r>
      <w:r w:rsidR="00F53F89" w:rsidRPr="00CB67BD">
        <w:rPr>
          <w:rFonts w:ascii="Times New Roman" w:hAnsi="Times New Roman" w:cs="Times New Roman"/>
          <w:sz w:val="24"/>
          <w:szCs w:val="24"/>
        </w:rPr>
        <w:t xml:space="preserve"> for</w:t>
      </w:r>
      <w:r w:rsidR="00F53F89">
        <w:rPr>
          <w:rFonts w:ascii="Times New Roman" w:hAnsi="Times New Roman" w:cs="Times New Roman"/>
          <w:sz w:val="24"/>
          <w:szCs w:val="24"/>
        </w:rPr>
        <w:t xml:space="preserve"> any</w:t>
      </w:r>
      <w:r w:rsidR="00F53F89" w:rsidRPr="00CB67BD">
        <w:rPr>
          <w:rFonts w:ascii="Times New Roman" w:hAnsi="Times New Roman" w:cs="Times New Roman"/>
          <w:sz w:val="24"/>
          <w:szCs w:val="24"/>
        </w:rPr>
        <w:t xml:space="preserve"> local index partitions or subpartitions added implicitly during any </w:t>
      </w:r>
      <w:r w:rsidR="00F53F89" w:rsidRPr="00CB67BD">
        <w:rPr>
          <w:rFonts w:ascii="Times New Roman" w:hAnsi="Times New Roman" w:cs="Times New Roman"/>
          <w:b/>
          <w:sz w:val="24"/>
          <w:szCs w:val="24"/>
        </w:rPr>
        <w:t>ALTER TABLE ADD PARTITION</w:t>
      </w:r>
      <w:r w:rsidR="00F53F89" w:rsidRPr="00CB67BD">
        <w:rPr>
          <w:rFonts w:ascii="Times New Roman" w:hAnsi="Times New Roman" w:cs="Times New Roman"/>
          <w:sz w:val="24"/>
          <w:szCs w:val="24"/>
        </w:rPr>
        <w:t xml:space="preserve"> operations.</w:t>
      </w:r>
    </w:p>
    <w:p w14:paraId="7404D66E" w14:textId="77777777" w:rsidR="00F53F89" w:rsidRPr="00CB67BD" w:rsidRDefault="00F53F89" w:rsidP="00F53F89">
      <w:pPr>
        <w:pStyle w:val="NoSpacing"/>
        <w:numPr>
          <w:ilvl w:val="0"/>
          <w:numId w:val="2"/>
        </w:numPr>
        <w:rPr>
          <w:rFonts w:ascii="Times New Roman" w:hAnsi="Times New Roman" w:cs="Times New Roman"/>
          <w:sz w:val="24"/>
          <w:szCs w:val="24"/>
        </w:rPr>
      </w:pPr>
      <w:commentRangeStart w:id="50"/>
      <w:commentRangeStart w:id="51"/>
      <w:r w:rsidRPr="00CB67BD">
        <w:rPr>
          <w:rFonts w:ascii="Times New Roman" w:hAnsi="Times New Roman" w:cs="Times New Roman"/>
          <w:sz w:val="24"/>
          <w:szCs w:val="24"/>
        </w:rPr>
        <w:t xml:space="preserve">The logging </w:t>
      </w:r>
      <w:r>
        <w:rPr>
          <w:rFonts w:ascii="Times New Roman" w:hAnsi="Times New Roman" w:cs="Times New Roman"/>
          <w:sz w:val="24"/>
          <w:szCs w:val="24"/>
        </w:rPr>
        <w:t>value</w:t>
      </w:r>
      <w:r w:rsidRPr="00CB67BD">
        <w:rPr>
          <w:rFonts w:ascii="Times New Roman" w:hAnsi="Times New Roman" w:cs="Times New Roman"/>
          <w:sz w:val="24"/>
          <w:szCs w:val="24"/>
        </w:rPr>
        <w:t xml:space="preserve"> of the index is independent of the base table.</w:t>
      </w:r>
      <w:commentRangeEnd w:id="50"/>
      <w:r w:rsidR="00884848">
        <w:rPr>
          <w:rStyle w:val="CommentReference"/>
        </w:rPr>
        <w:commentReference w:id="50"/>
      </w:r>
      <w:commentRangeEnd w:id="51"/>
      <w:r w:rsidR="009B1213">
        <w:rPr>
          <w:rStyle w:val="CommentReference"/>
        </w:rPr>
        <w:commentReference w:id="51"/>
      </w:r>
    </w:p>
    <w:p w14:paraId="78A31EF6" w14:textId="77777777" w:rsidR="00F53F89" w:rsidRDefault="00F53F89" w:rsidP="00F53F89">
      <w:pPr>
        <w:rPr>
          <w:rFonts w:ascii="Times New Roman" w:hAnsi="Times New Roman" w:cs="Times New Roman"/>
          <w:sz w:val="24"/>
          <w:szCs w:val="24"/>
        </w:rPr>
      </w:pPr>
    </w:p>
    <w:p w14:paraId="24E7BDE0" w14:textId="77777777" w:rsidR="00F53F89" w:rsidRPr="00E968BE" w:rsidRDefault="00F53F89" w:rsidP="00F53F89">
      <w:pPr>
        <w:rPr>
          <w:rFonts w:ascii="Times New Roman" w:hAnsi="Times New Roman" w:cs="Times New Roman"/>
          <w:sz w:val="24"/>
          <w:szCs w:val="24"/>
        </w:rPr>
      </w:pPr>
      <w:r>
        <w:rPr>
          <w:rFonts w:ascii="Times New Roman" w:hAnsi="Times New Roman" w:cs="Times New Roman"/>
          <w:sz w:val="24"/>
          <w:szCs w:val="24"/>
        </w:rPr>
        <w:t>If you omit the logging</w:t>
      </w:r>
      <w:r w:rsidRPr="00E968BE">
        <w:rPr>
          <w:rFonts w:ascii="Times New Roman" w:hAnsi="Times New Roman" w:cs="Times New Roman"/>
          <w:sz w:val="24"/>
          <w:szCs w:val="24"/>
        </w:rPr>
        <w:t xml:space="preserve"> clause, then the logging </w:t>
      </w:r>
      <w:r>
        <w:rPr>
          <w:rFonts w:ascii="Times New Roman" w:hAnsi="Times New Roman" w:cs="Times New Roman"/>
          <w:sz w:val="24"/>
          <w:szCs w:val="24"/>
        </w:rPr>
        <w:t>value</w:t>
      </w:r>
      <w:r w:rsidRPr="00E968BE">
        <w:rPr>
          <w:rFonts w:ascii="Times New Roman" w:hAnsi="Times New Roman" w:cs="Times New Roman"/>
          <w:sz w:val="24"/>
          <w:szCs w:val="24"/>
        </w:rPr>
        <w:t xml:space="preserve"> is that of the tablespace</w:t>
      </w:r>
      <w:r>
        <w:rPr>
          <w:rFonts w:ascii="Times New Roman" w:hAnsi="Times New Roman" w:cs="Times New Roman"/>
          <w:sz w:val="24"/>
          <w:szCs w:val="24"/>
        </w:rPr>
        <w:t>.</w:t>
      </w:r>
    </w:p>
    <w:p w14:paraId="696C139D" w14:textId="77777777" w:rsidR="00F53F89" w:rsidRDefault="00F53F89" w:rsidP="00F53F89">
      <w:pPr>
        <w:pStyle w:val="NoSpacing"/>
        <w:rPr>
          <w:rFonts w:ascii="Times New Roman" w:hAnsi="Times New Roman" w:cs="Times New Roman"/>
          <w:color w:val="000000" w:themeColor="text1"/>
          <w:sz w:val="24"/>
          <w:szCs w:val="24"/>
        </w:rPr>
      </w:pPr>
    </w:p>
    <w:p w14:paraId="723954AF" w14:textId="77777777" w:rsidR="00F53F89" w:rsidRPr="000F1483" w:rsidRDefault="00F53F89" w:rsidP="00F53F89">
      <w:pPr>
        <w:pStyle w:val="NoSpacing"/>
        <w:rPr>
          <w:rFonts w:ascii="Times New Roman" w:hAnsi="Times New Roman" w:cs="Times New Roman"/>
          <w:color w:val="000000" w:themeColor="text1"/>
          <w:sz w:val="24"/>
          <w:szCs w:val="24"/>
        </w:rPr>
      </w:pPr>
      <w:r w:rsidRPr="00EE097C">
        <w:rPr>
          <w:rFonts w:ascii="Times New Roman" w:hAnsi="Times New Roman" w:cs="Times New Roman"/>
          <w:color w:val="000000" w:themeColor="text1"/>
          <w:sz w:val="24"/>
          <w:szCs w:val="24"/>
        </w:rPr>
        <w:t>searstgi_admin@PDT16TST&gt;</w:t>
      </w:r>
      <w:r w:rsidRPr="000F1483">
        <w:rPr>
          <w:rFonts w:ascii="Times New Roman" w:hAnsi="Times New Roman" w:cs="Times New Roman"/>
          <w:color w:val="000000" w:themeColor="text1"/>
          <w:sz w:val="24"/>
          <w:szCs w:val="24"/>
        </w:rPr>
        <w:t xml:space="preserve"> CREATE TABLE TEST_LG (STUDENT_ID NUMBER, </w:t>
      </w:r>
      <w:r>
        <w:rPr>
          <w:rFonts w:ascii="Times New Roman" w:hAnsi="Times New Roman" w:cs="Times New Roman"/>
          <w:color w:val="000000" w:themeColor="text1"/>
          <w:sz w:val="24"/>
          <w:szCs w:val="24"/>
        </w:rPr>
        <w:t>S</w:t>
      </w:r>
      <w:r w:rsidRPr="000F1483">
        <w:rPr>
          <w:rFonts w:ascii="Times New Roman" w:hAnsi="Times New Roman" w:cs="Times New Roman"/>
          <w:color w:val="000000" w:themeColor="text1"/>
          <w:sz w:val="24"/>
          <w:szCs w:val="24"/>
        </w:rPr>
        <w:t>TUDENT_NAME VARCHAR2(100) ) LOGGING;</w:t>
      </w:r>
    </w:p>
    <w:p w14:paraId="1C72B7EF" w14:textId="77777777" w:rsidR="00F53F89" w:rsidRPr="000F1483" w:rsidRDefault="00F53F89" w:rsidP="00F53F89">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TEST_LG created</w:t>
      </w:r>
    </w:p>
    <w:p w14:paraId="78071720" w14:textId="77777777" w:rsidR="00F53F89" w:rsidRPr="000F1483" w:rsidRDefault="00F53F89" w:rsidP="00F53F89">
      <w:pPr>
        <w:pStyle w:val="NoSpacing"/>
        <w:rPr>
          <w:rFonts w:ascii="Times New Roman" w:hAnsi="Times New Roman" w:cs="Times New Roman"/>
          <w:color w:val="000000" w:themeColor="text1"/>
          <w:sz w:val="24"/>
          <w:szCs w:val="24"/>
        </w:rPr>
      </w:pPr>
      <w:r w:rsidRPr="000F1483">
        <w:rPr>
          <w:rFonts w:ascii="Times New Roman" w:hAnsi="Times New Roman" w:cs="Times New Roman"/>
          <w:color w:val="000000" w:themeColor="text1"/>
          <w:sz w:val="24"/>
          <w:szCs w:val="24"/>
        </w:rPr>
        <w:t>Elapsed: 00:00:00.016</w:t>
      </w:r>
    </w:p>
    <w:p w14:paraId="430F1585" w14:textId="77777777" w:rsidR="00B8123B" w:rsidRDefault="00B8123B" w:rsidP="00F53F89">
      <w:pPr>
        <w:pStyle w:val="NoSpacing"/>
        <w:rPr>
          <w:rFonts w:ascii="Times New Roman" w:hAnsi="Times New Roman" w:cs="Times New Roman"/>
          <w:color w:val="000000" w:themeColor="text1"/>
          <w:sz w:val="24"/>
          <w:szCs w:val="24"/>
        </w:rPr>
      </w:pPr>
    </w:p>
    <w:p w14:paraId="34B96290" w14:textId="77777777" w:rsidR="00B8123B" w:rsidRDefault="00B8123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7070095" w14:textId="77777777" w:rsidR="00F53F89" w:rsidRDefault="00F53F89" w:rsidP="00F53F89">
      <w:pPr>
        <w:pStyle w:val="NoSpacing"/>
        <w:rPr>
          <w:rFonts w:ascii="Times New Roman" w:hAnsi="Times New Roman" w:cs="Times New Roman"/>
          <w:color w:val="000000" w:themeColor="text1"/>
          <w:sz w:val="24"/>
          <w:szCs w:val="24"/>
        </w:rPr>
      </w:pPr>
      <w:r w:rsidRPr="00EE097C">
        <w:rPr>
          <w:rFonts w:ascii="Times New Roman" w:hAnsi="Times New Roman" w:cs="Times New Roman"/>
          <w:color w:val="000000" w:themeColor="text1"/>
          <w:sz w:val="24"/>
          <w:szCs w:val="24"/>
        </w:rPr>
        <w:t>searstgi_admin@PDT16TST&gt;</w:t>
      </w:r>
      <w:r w:rsidRPr="000F1483">
        <w:rPr>
          <w:rFonts w:ascii="Times New Roman" w:hAnsi="Times New Roman" w:cs="Times New Roman"/>
          <w:color w:val="000000" w:themeColor="text1"/>
          <w:sz w:val="24"/>
          <w:szCs w:val="24"/>
        </w:rPr>
        <w:t>SELECT TABLE_NAME, LOGGING FROM DBA_TABLES WHERE TABLE_NAME='TEST_LG'</w:t>
      </w:r>
    </w:p>
    <w:p w14:paraId="72AE3EE6" w14:textId="77777777" w:rsidR="00F53F89" w:rsidRDefault="00F53F89" w:rsidP="00F53F89">
      <w:pPr>
        <w:pStyle w:val="NoSpacing"/>
        <w:rPr>
          <w:rFonts w:ascii="Times New Roman" w:hAnsi="Times New Roman" w:cs="Times New Roman"/>
          <w:color w:val="000000" w:themeColor="text1"/>
          <w:sz w:val="24"/>
          <w:szCs w:val="24"/>
        </w:rPr>
      </w:pPr>
      <w:r w:rsidRPr="002D67EB">
        <w:rPr>
          <w:rFonts w:ascii="Times New Roman" w:hAnsi="Times New Roman" w:cs="Times New Roman"/>
          <w:color w:val="000000" w:themeColor="text1"/>
          <w:sz w:val="24"/>
          <w:szCs w:val="24"/>
        </w:rPr>
        <w:t>TABLE_NAME      LOG</w:t>
      </w:r>
      <w:r w:rsidRPr="002D67EB">
        <w:rPr>
          <w:rFonts w:ascii="Times New Roman" w:hAnsi="Times New Roman" w:cs="Times New Roman"/>
          <w:color w:val="000000" w:themeColor="text1"/>
          <w:sz w:val="24"/>
          <w:szCs w:val="24"/>
        </w:rPr>
        <w:br/>
        <w:t>--------------</w:t>
      </w:r>
      <w:r>
        <w:rPr>
          <w:rFonts w:ascii="Times New Roman" w:hAnsi="Times New Roman" w:cs="Times New Roman"/>
          <w:color w:val="000000" w:themeColor="text1"/>
          <w:sz w:val="24"/>
          <w:szCs w:val="24"/>
        </w:rPr>
        <w:t xml:space="preserve">              </w:t>
      </w:r>
      <w:r w:rsidRPr="002D67EB">
        <w:rPr>
          <w:rFonts w:ascii="Times New Roman" w:hAnsi="Times New Roman" w:cs="Times New Roman"/>
          <w:color w:val="000000" w:themeColor="text1"/>
          <w:sz w:val="24"/>
          <w:szCs w:val="24"/>
        </w:rPr>
        <w:t xml:space="preserve"> ---</w:t>
      </w:r>
      <w:r w:rsidRPr="002D67EB">
        <w:rPr>
          <w:rFonts w:ascii="Times New Roman" w:hAnsi="Times New Roman" w:cs="Times New Roman"/>
          <w:color w:val="000000" w:themeColor="text1"/>
          <w:sz w:val="24"/>
          <w:szCs w:val="24"/>
        </w:rPr>
        <w:br/>
      </w:r>
      <w:r w:rsidRPr="000F1483">
        <w:rPr>
          <w:rFonts w:ascii="Times New Roman" w:hAnsi="Times New Roman" w:cs="Times New Roman"/>
          <w:color w:val="000000" w:themeColor="text1"/>
          <w:sz w:val="24"/>
          <w:szCs w:val="24"/>
        </w:rPr>
        <w:t>TEST_LG</w:t>
      </w:r>
      <w:r>
        <w:rPr>
          <w:rFonts w:ascii="Times New Roman" w:hAnsi="Times New Roman" w:cs="Times New Roman"/>
          <w:color w:val="000000" w:themeColor="text1"/>
          <w:sz w:val="24"/>
          <w:szCs w:val="24"/>
        </w:rPr>
        <w:tab/>
      </w:r>
      <w:r w:rsidRPr="000F1483">
        <w:rPr>
          <w:rFonts w:ascii="Times New Roman" w:hAnsi="Times New Roman" w:cs="Times New Roman"/>
          <w:color w:val="000000" w:themeColor="text1"/>
          <w:sz w:val="24"/>
          <w:szCs w:val="24"/>
        </w:rPr>
        <w:tab/>
        <w:t>YES</w:t>
      </w:r>
    </w:p>
    <w:p w14:paraId="21AFF78A" w14:textId="77777777" w:rsidR="00F53F89" w:rsidRDefault="00F53F89" w:rsidP="00F53F89">
      <w:pPr>
        <w:pStyle w:val="NoSpacing"/>
        <w:rPr>
          <w:rFonts w:ascii="Times New Roman" w:hAnsi="Times New Roman" w:cs="Times New Roman"/>
          <w:color w:val="000000" w:themeColor="text1"/>
          <w:sz w:val="24"/>
          <w:szCs w:val="24"/>
        </w:rPr>
      </w:pPr>
    </w:p>
    <w:p w14:paraId="76B837E1" w14:textId="77777777" w:rsidR="00F53F89" w:rsidRPr="000F1483" w:rsidRDefault="00F53F89" w:rsidP="00F53F89">
      <w:pPr>
        <w:pStyle w:val="NoSpacing"/>
        <w:rPr>
          <w:rFonts w:ascii="Times New Roman" w:hAnsi="Times New Roman" w:cs="Times New Roman"/>
          <w:color w:val="000000" w:themeColor="text1"/>
          <w:sz w:val="24"/>
          <w:szCs w:val="24"/>
        </w:rPr>
      </w:pPr>
      <w:r w:rsidRPr="00EE097C">
        <w:rPr>
          <w:rFonts w:ascii="Times New Roman" w:hAnsi="Times New Roman" w:cs="Times New Roman"/>
          <w:color w:val="000000" w:themeColor="text1"/>
          <w:sz w:val="24"/>
          <w:szCs w:val="24"/>
        </w:rPr>
        <w:t>searstgi_admin@PDT16TST&gt;</w:t>
      </w:r>
      <w:r w:rsidRPr="000F1483">
        <w:rPr>
          <w:rFonts w:ascii="Times New Roman" w:hAnsi="Times New Roman" w:cs="Times New Roman"/>
          <w:color w:val="000000" w:themeColor="text1"/>
          <w:sz w:val="24"/>
          <w:szCs w:val="24"/>
        </w:rPr>
        <w:t xml:space="preserve"> ALTER TABLE TEST_LG  NOLOGGING;</w:t>
      </w:r>
    </w:p>
    <w:p w14:paraId="1444AF46" w14:textId="77777777" w:rsidR="00F53F89" w:rsidRPr="000F1483" w:rsidRDefault="00F53F89" w:rsidP="00F53F89">
      <w:pPr>
        <w:pStyle w:val="NoSpacing"/>
        <w:rPr>
          <w:rFonts w:ascii="Times New Roman" w:hAnsi="Times New Roman" w:cs="Times New Roman"/>
          <w:color w:val="000000" w:themeColor="text1"/>
          <w:sz w:val="24"/>
          <w:szCs w:val="24"/>
        </w:rPr>
      </w:pPr>
      <w:r w:rsidRPr="000F1483">
        <w:rPr>
          <w:rFonts w:ascii="Times New Roman" w:hAnsi="Times New Roman" w:cs="Times New Roman"/>
          <w:color w:val="000000" w:themeColor="text1"/>
          <w:sz w:val="24"/>
          <w:szCs w:val="24"/>
        </w:rPr>
        <w:t>Table TEST_LG altered.</w:t>
      </w:r>
    </w:p>
    <w:p w14:paraId="2A04BFB6" w14:textId="77777777" w:rsidR="00F53F89" w:rsidRPr="000F1483" w:rsidRDefault="00F53F89" w:rsidP="00F53F89">
      <w:pPr>
        <w:pStyle w:val="NoSpacing"/>
        <w:rPr>
          <w:rFonts w:ascii="Times New Roman" w:hAnsi="Times New Roman" w:cs="Times New Roman"/>
          <w:color w:val="000000" w:themeColor="text1"/>
          <w:sz w:val="24"/>
          <w:szCs w:val="24"/>
        </w:rPr>
      </w:pPr>
      <w:r w:rsidRPr="000F1483">
        <w:rPr>
          <w:rFonts w:ascii="Times New Roman" w:hAnsi="Times New Roman" w:cs="Times New Roman"/>
          <w:color w:val="000000" w:themeColor="text1"/>
          <w:sz w:val="24"/>
          <w:szCs w:val="24"/>
        </w:rPr>
        <w:t>Elapsed: 00:00:00.040</w:t>
      </w:r>
    </w:p>
    <w:p w14:paraId="133B7433" w14:textId="77777777" w:rsidR="00F53F89" w:rsidRPr="000F1483" w:rsidRDefault="00F53F89" w:rsidP="00F53F89">
      <w:pPr>
        <w:pStyle w:val="NoSpacing"/>
        <w:rPr>
          <w:rFonts w:ascii="Times New Roman" w:hAnsi="Times New Roman" w:cs="Times New Roman"/>
          <w:color w:val="000000" w:themeColor="text1"/>
          <w:sz w:val="24"/>
          <w:szCs w:val="24"/>
        </w:rPr>
      </w:pPr>
    </w:p>
    <w:p w14:paraId="6AE57C27" w14:textId="77777777" w:rsidR="00F53F89" w:rsidRDefault="00F53F89" w:rsidP="00F53F89">
      <w:pPr>
        <w:pStyle w:val="NoSpacing"/>
        <w:rPr>
          <w:rFonts w:ascii="Times New Roman" w:hAnsi="Times New Roman" w:cs="Times New Roman"/>
          <w:color w:val="000000" w:themeColor="text1"/>
          <w:sz w:val="24"/>
          <w:szCs w:val="24"/>
        </w:rPr>
      </w:pPr>
      <w:r w:rsidRPr="00EE097C">
        <w:rPr>
          <w:rFonts w:ascii="Times New Roman" w:hAnsi="Times New Roman" w:cs="Times New Roman"/>
          <w:color w:val="000000" w:themeColor="text1"/>
          <w:sz w:val="24"/>
          <w:szCs w:val="24"/>
        </w:rPr>
        <w:t>searstgi_admin@PDT16TST&gt;</w:t>
      </w:r>
      <w:r w:rsidRPr="002D67EB">
        <w:rPr>
          <w:rFonts w:ascii="Times New Roman" w:hAnsi="Times New Roman" w:cs="Times New Roman"/>
          <w:color w:val="000000" w:themeColor="text1"/>
          <w:sz w:val="24"/>
          <w:szCs w:val="24"/>
        </w:rPr>
        <w:t xml:space="preserve"> </w:t>
      </w:r>
      <w:r w:rsidRPr="000F1483">
        <w:rPr>
          <w:rFonts w:ascii="Times New Roman" w:hAnsi="Times New Roman" w:cs="Times New Roman"/>
          <w:color w:val="000000" w:themeColor="text1"/>
          <w:sz w:val="24"/>
          <w:szCs w:val="24"/>
        </w:rPr>
        <w:t>SELECT TABLE_NAME, LOGGING FROM DBA_TABLES WHERE TABLE_NAME='TEST_LG'</w:t>
      </w:r>
    </w:p>
    <w:p w14:paraId="00D8C3C8" w14:textId="77777777" w:rsidR="00F53F89" w:rsidRDefault="00F53F89" w:rsidP="00F53F89">
      <w:pPr>
        <w:pStyle w:val="NoSpacing"/>
        <w:rPr>
          <w:rFonts w:ascii="Times New Roman" w:hAnsi="Times New Roman" w:cs="Times New Roman"/>
          <w:color w:val="000000" w:themeColor="text1"/>
          <w:sz w:val="24"/>
          <w:szCs w:val="24"/>
        </w:rPr>
      </w:pPr>
      <w:r w:rsidRPr="002D67EB">
        <w:rPr>
          <w:rFonts w:ascii="Times New Roman" w:hAnsi="Times New Roman" w:cs="Times New Roman"/>
          <w:color w:val="000000" w:themeColor="text1"/>
          <w:sz w:val="24"/>
          <w:szCs w:val="24"/>
        </w:rPr>
        <w:t>TABLE_NAME</w:t>
      </w:r>
      <w:r>
        <w:rPr>
          <w:rFonts w:ascii="Times New Roman" w:hAnsi="Times New Roman" w:cs="Times New Roman"/>
          <w:color w:val="000000" w:themeColor="text1"/>
          <w:sz w:val="24"/>
          <w:szCs w:val="24"/>
        </w:rPr>
        <w:t xml:space="preserve">       </w:t>
      </w:r>
      <w:r w:rsidRPr="002D67EB">
        <w:rPr>
          <w:rFonts w:ascii="Times New Roman" w:hAnsi="Times New Roman" w:cs="Times New Roman"/>
          <w:color w:val="000000" w:themeColor="text1"/>
          <w:sz w:val="24"/>
          <w:szCs w:val="24"/>
        </w:rPr>
        <w:t>LOG</w:t>
      </w:r>
      <w:r w:rsidRPr="002D67EB">
        <w:rPr>
          <w:rFonts w:ascii="Times New Roman" w:hAnsi="Times New Roman" w:cs="Times New Roman"/>
          <w:color w:val="000000" w:themeColor="text1"/>
          <w:sz w:val="24"/>
          <w:szCs w:val="24"/>
        </w:rPr>
        <w:br/>
        <w:t xml:space="preserve">--------------- </w:t>
      </w:r>
      <w:r>
        <w:rPr>
          <w:rFonts w:ascii="Times New Roman" w:hAnsi="Times New Roman" w:cs="Times New Roman"/>
          <w:color w:val="000000" w:themeColor="text1"/>
          <w:sz w:val="24"/>
          <w:szCs w:val="24"/>
        </w:rPr>
        <w:t xml:space="preserve">              </w:t>
      </w:r>
      <w:r w:rsidRPr="002D67EB">
        <w:rPr>
          <w:rFonts w:ascii="Times New Roman" w:hAnsi="Times New Roman" w:cs="Times New Roman"/>
          <w:color w:val="000000" w:themeColor="text1"/>
          <w:sz w:val="24"/>
          <w:szCs w:val="24"/>
        </w:rPr>
        <w:t>---</w:t>
      </w:r>
      <w:r w:rsidRPr="002D67EB">
        <w:rPr>
          <w:rFonts w:ascii="Times New Roman" w:hAnsi="Times New Roman" w:cs="Times New Roman"/>
          <w:color w:val="000000" w:themeColor="text1"/>
          <w:sz w:val="24"/>
          <w:szCs w:val="24"/>
        </w:rPr>
        <w:br/>
      </w:r>
      <w:r w:rsidRPr="000F1483">
        <w:rPr>
          <w:rFonts w:ascii="Times New Roman" w:hAnsi="Times New Roman" w:cs="Times New Roman"/>
          <w:color w:val="000000" w:themeColor="text1"/>
          <w:sz w:val="24"/>
          <w:szCs w:val="24"/>
        </w:rPr>
        <w:t>TEST_LG</w:t>
      </w:r>
      <w:r>
        <w:rPr>
          <w:rFonts w:ascii="Times New Roman" w:hAnsi="Times New Roman" w:cs="Times New Roman"/>
          <w:color w:val="000000" w:themeColor="text1"/>
          <w:sz w:val="24"/>
          <w:szCs w:val="24"/>
        </w:rPr>
        <w:tab/>
      </w:r>
      <w:r w:rsidRPr="000F1483">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NO</w:t>
      </w:r>
    </w:p>
    <w:p w14:paraId="16DB7A71" w14:textId="77777777" w:rsidR="00F53F89" w:rsidRPr="002D67EB" w:rsidRDefault="00F53F89" w:rsidP="00F53F89">
      <w:pPr>
        <w:pStyle w:val="NoSpacing"/>
        <w:rPr>
          <w:rStyle w:val="Strong"/>
          <w:rFonts w:ascii="Times New Roman" w:hAnsi="Times New Roman" w:cs="Times New Roman"/>
          <w:color w:val="000000" w:themeColor="text1"/>
          <w:sz w:val="24"/>
          <w:szCs w:val="24"/>
        </w:rPr>
      </w:pPr>
    </w:p>
    <w:p w14:paraId="7CF51006" w14:textId="77777777" w:rsidR="00F53F89" w:rsidRPr="00CB67BD" w:rsidRDefault="00F53F89" w:rsidP="00F53F89">
      <w:pPr>
        <w:rPr>
          <w:rFonts w:ascii="Times New Roman" w:hAnsi="Times New Roman" w:cs="Times New Roman"/>
          <w:sz w:val="28"/>
          <w:szCs w:val="28"/>
        </w:rPr>
      </w:pPr>
      <w:r w:rsidRPr="00CB67BD">
        <w:rPr>
          <w:rStyle w:val="Strong"/>
          <w:rFonts w:ascii="Times New Roman" w:hAnsi="Times New Roman" w:cs="Times New Roman"/>
          <w:sz w:val="28"/>
          <w:szCs w:val="28"/>
        </w:rPr>
        <w:t>Index Level Logging</w:t>
      </w:r>
      <w:r>
        <w:rPr>
          <w:rStyle w:val="Strong"/>
          <w:rFonts w:ascii="Times New Roman" w:hAnsi="Times New Roman" w:cs="Times New Roman"/>
          <w:sz w:val="28"/>
          <w:szCs w:val="28"/>
        </w:rPr>
        <w:t>/</w:t>
      </w:r>
      <w:r w:rsidRPr="00152347">
        <w:rPr>
          <w:rStyle w:val="Strong"/>
          <w:rFonts w:ascii="Times New Roman" w:hAnsi="Times New Roman" w:cs="Times New Roman"/>
          <w:sz w:val="28"/>
          <w:szCs w:val="28"/>
        </w:rPr>
        <w:t>Nolo</w:t>
      </w:r>
      <w:r>
        <w:rPr>
          <w:rStyle w:val="Strong"/>
          <w:rFonts w:ascii="Times New Roman" w:hAnsi="Times New Roman" w:cs="Times New Roman"/>
          <w:sz w:val="28"/>
          <w:szCs w:val="28"/>
        </w:rPr>
        <w:t>g</w:t>
      </w:r>
      <w:r w:rsidRPr="00152347">
        <w:rPr>
          <w:rStyle w:val="Strong"/>
          <w:rFonts w:ascii="Times New Roman" w:hAnsi="Times New Roman" w:cs="Times New Roman"/>
          <w:sz w:val="28"/>
          <w:szCs w:val="28"/>
        </w:rPr>
        <w:t>ging</w:t>
      </w:r>
    </w:p>
    <w:p w14:paraId="6074ACC1" w14:textId="77777777" w:rsidR="00F53F89" w:rsidRPr="00E968BE" w:rsidRDefault="00F53F89" w:rsidP="00F53F89">
      <w:pPr>
        <w:rPr>
          <w:rFonts w:ascii="Times New Roman" w:hAnsi="Times New Roman" w:cs="Times New Roman"/>
          <w:sz w:val="24"/>
          <w:szCs w:val="24"/>
        </w:rPr>
      </w:pPr>
      <w:r w:rsidRPr="00E968BE">
        <w:rPr>
          <w:rFonts w:ascii="Times New Roman" w:hAnsi="Times New Roman" w:cs="Times New Roman"/>
          <w:sz w:val="24"/>
          <w:szCs w:val="24"/>
        </w:rPr>
        <w:t xml:space="preserve">Use the </w:t>
      </w:r>
      <w:r w:rsidRPr="00CB67BD">
        <w:rPr>
          <w:rFonts w:ascii="Times New Roman" w:hAnsi="Times New Roman" w:cs="Times New Roman"/>
          <w:b/>
          <w:sz w:val="24"/>
          <w:szCs w:val="24"/>
        </w:rPr>
        <w:t>logging_clause</w:t>
      </w:r>
      <w:r w:rsidRPr="00E968BE">
        <w:rPr>
          <w:rFonts w:ascii="Times New Roman" w:hAnsi="Times New Roman" w:cs="Times New Roman"/>
          <w:sz w:val="24"/>
          <w:szCs w:val="24"/>
        </w:rPr>
        <w:t xml:space="preserve"> to change the </w:t>
      </w:r>
      <w:r w:rsidRPr="00CB67BD">
        <w:rPr>
          <w:rFonts w:ascii="Times New Roman" w:hAnsi="Times New Roman" w:cs="Times New Roman"/>
          <w:b/>
          <w:sz w:val="24"/>
          <w:szCs w:val="24"/>
        </w:rPr>
        <w:t xml:space="preserve">logging </w:t>
      </w:r>
      <w:r>
        <w:rPr>
          <w:rFonts w:ascii="Times New Roman" w:hAnsi="Times New Roman" w:cs="Times New Roman"/>
          <w:sz w:val="24"/>
          <w:szCs w:val="24"/>
        </w:rPr>
        <w:t>value</w:t>
      </w:r>
      <w:r w:rsidRPr="00E968BE">
        <w:rPr>
          <w:rFonts w:ascii="Times New Roman" w:hAnsi="Times New Roman" w:cs="Times New Roman"/>
          <w:sz w:val="24"/>
          <w:szCs w:val="24"/>
        </w:rPr>
        <w:t xml:space="preserve"> of the index. If you also specify the </w:t>
      </w:r>
      <w:r w:rsidRPr="00CB67BD">
        <w:rPr>
          <w:rFonts w:ascii="Times New Roman" w:hAnsi="Times New Roman" w:cs="Times New Roman"/>
          <w:b/>
          <w:sz w:val="24"/>
          <w:szCs w:val="24"/>
        </w:rPr>
        <w:t>REBUILD</w:t>
      </w:r>
      <w:r w:rsidRPr="00E968BE">
        <w:rPr>
          <w:rFonts w:ascii="Times New Roman" w:hAnsi="Times New Roman" w:cs="Times New Roman"/>
          <w:sz w:val="24"/>
          <w:szCs w:val="24"/>
        </w:rPr>
        <w:t xml:space="preserve"> clause, then th</w:t>
      </w:r>
      <w:r>
        <w:rPr>
          <w:rFonts w:ascii="Times New Roman" w:hAnsi="Times New Roman" w:cs="Times New Roman"/>
          <w:sz w:val="24"/>
          <w:szCs w:val="24"/>
        </w:rPr>
        <w:t>e</w:t>
      </w:r>
      <w:r w:rsidRPr="00E968BE">
        <w:rPr>
          <w:rFonts w:ascii="Times New Roman" w:hAnsi="Times New Roman" w:cs="Times New Roman"/>
          <w:sz w:val="24"/>
          <w:szCs w:val="24"/>
        </w:rPr>
        <w:t xml:space="preserve"> new setting affects the rebuild operation</w:t>
      </w:r>
      <w:r>
        <w:rPr>
          <w:rFonts w:ascii="Times New Roman" w:hAnsi="Times New Roman" w:cs="Times New Roman"/>
          <w:sz w:val="24"/>
          <w:szCs w:val="24"/>
        </w:rPr>
        <w:t xml:space="preserve"> too</w:t>
      </w:r>
      <w:r w:rsidRPr="00E968BE">
        <w:rPr>
          <w:rFonts w:ascii="Times New Roman" w:hAnsi="Times New Roman" w:cs="Times New Roman"/>
          <w:sz w:val="24"/>
          <w:szCs w:val="24"/>
        </w:rPr>
        <w:t>.</w:t>
      </w:r>
      <w:r>
        <w:rPr>
          <w:rFonts w:ascii="Times New Roman" w:hAnsi="Times New Roman" w:cs="Times New Roman"/>
          <w:sz w:val="24"/>
          <w:szCs w:val="24"/>
        </w:rPr>
        <w:t xml:space="preserve">  </w:t>
      </w:r>
      <w:r w:rsidRPr="00E968BE">
        <w:rPr>
          <w:rFonts w:ascii="Times New Roman" w:hAnsi="Times New Roman" w:cs="Times New Roman"/>
          <w:sz w:val="24"/>
          <w:szCs w:val="24"/>
        </w:rPr>
        <w:t xml:space="preserve">If you specify a different value for logging in the </w:t>
      </w:r>
      <w:r w:rsidRPr="00CB67BD">
        <w:rPr>
          <w:rFonts w:ascii="Times New Roman" w:hAnsi="Times New Roman" w:cs="Times New Roman"/>
          <w:b/>
          <w:sz w:val="24"/>
          <w:szCs w:val="24"/>
        </w:rPr>
        <w:t>REBUILD</w:t>
      </w:r>
      <w:r w:rsidRPr="00E968BE">
        <w:rPr>
          <w:rFonts w:ascii="Times New Roman" w:hAnsi="Times New Roman" w:cs="Times New Roman"/>
          <w:sz w:val="24"/>
          <w:szCs w:val="24"/>
        </w:rPr>
        <w:t xml:space="preserve"> clause, then Oracle Database uses the last logging value specified</w:t>
      </w:r>
      <w:r>
        <w:rPr>
          <w:rFonts w:ascii="Times New Roman" w:hAnsi="Times New Roman" w:cs="Times New Roman"/>
          <w:sz w:val="24"/>
          <w:szCs w:val="24"/>
        </w:rPr>
        <w:t>.</w:t>
      </w:r>
    </w:p>
    <w:p w14:paraId="77144000" w14:textId="77777777" w:rsidR="00F53F89" w:rsidRPr="00E968BE" w:rsidRDefault="00F53F89" w:rsidP="00F53F89">
      <w:pPr>
        <w:rPr>
          <w:rFonts w:ascii="Times New Roman" w:hAnsi="Times New Roman" w:cs="Times New Roman"/>
          <w:sz w:val="24"/>
          <w:szCs w:val="24"/>
        </w:rPr>
      </w:pPr>
      <w:r w:rsidRPr="00E968BE">
        <w:rPr>
          <w:rFonts w:ascii="Times New Roman" w:hAnsi="Times New Roman" w:cs="Times New Roman"/>
          <w:sz w:val="24"/>
          <w:szCs w:val="24"/>
        </w:rPr>
        <w:t xml:space="preserve">An index segment can have logging </w:t>
      </w:r>
      <w:r>
        <w:rPr>
          <w:rFonts w:ascii="Times New Roman" w:hAnsi="Times New Roman" w:cs="Times New Roman"/>
          <w:sz w:val="24"/>
          <w:szCs w:val="24"/>
        </w:rPr>
        <w:t>value</w:t>
      </w:r>
      <w:r w:rsidRPr="00E968BE">
        <w:rPr>
          <w:rFonts w:ascii="Times New Roman" w:hAnsi="Times New Roman" w:cs="Times New Roman"/>
          <w:sz w:val="24"/>
          <w:szCs w:val="24"/>
        </w:rPr>
        <w:t>s different from those of the base table and different from those of other index segments for the same table.</w:t>
      </w:r>
    </w:p>
    <w:p w14:paraId="5EE842AC" w14:textId="77777777" w:rsidR="00F53F89" w:rsidRPr="00EE097C" w:rsidRDefault="00F53F89" w:rsidP="00F53F89">
      <w:pPr>
        <w:pStyle w:val="NoSpacing"/>
        <w:rPr>
          <w:rFonts w:ascii="Times New Roman" w:hAnsi="Times New Roman" w:cs="Times New Roman"/>
          <w:sz w:val="24"/>
          <w:szCs w:val="24"/>
        </w:rPr>
      </w:pPr>
      <w:r w:rsidRPr="00EE097C">
        <w:rPr>
          <w:rFonts w:ascii="Times New Roman" w:hAnsi="Times New Roman" w:cs="Times New Roman"/>
          <w:sz w:val="24"/>
          <w:szCs w:val="24"/>
        </w:rPr>
        <w:t>searstgi_admin@PDT16TST&gt; CREATE INDEX TEST_LG_IDX ON TEST_LG(STUDENT_ID) LOGGING;</w:t>
      </w:r>
    </w:p>
    <w:p w14:paraId="0F52B84C" w14:textId="77777777" w:rsidR="00F53F89" w:rsidRPr="00EE097C" w:rsidRDefault="00F53F89" w:rsidP="00F53F89">
      <w:pPr>
        <w:pStyle w:val="NoSpacing"/>
        <w:rPr>
          <w:rFonts w:ascii="Times New Roman" w:hAnsi="Times New Roman" w:cs="Times New Roman"/>
          <w:sz w:val="24"/>
          <w:szCs w:val="24"/>
        </w:rPr>
      </w:pPr>
      <w:r w:rsidRPr="00EE097C">
        <w:rPr>
          <w:rFonts w:ascii="Times New Roman" w:hAnsi="Times New Roman" w:cs="Times New Roman"/>
          <w:sz w:val="24"/>
          <w:szCs w:val="24"/>
        </w:rPr>
        <w:t>Index created.</w:t>
      </w:r>
    </w:p>
    <w:p w14:paraId="73750017" w14:textId="77777777" w:rsidR="00F53F89" w:rsidRPr="00EE097C" w:rsidRDefault="00F53F89" w:rsidP="00F53F89">
      <w:pPr>
        <w:pStyle w:val="NoSpacing"/>
        <w:rPr>
          <w:rFonts w:ascii="Times New Roman" w:hAnsi="Times New Roman" w:cs="Times New Roman"/>
          <w:sz w:val="24"/>
          <w:szCs w:val="24"/>
        </w:rPr>
      </w:pPr>
      <w:r w:rsidRPr="00EE097C">
        <w:rPr>
          <w:rFonts w:ascii="Times New Roman" w:hAnsi="Times New Roman" w:cs="Times New Roman"/>
          <w:sz w:val="24"/>
          <w:szCs w:val="24"/>
        </w:rPr>
        <w:t>searstgi_admin@PDT16TST&gt; SELECT INDEX_NAME, LOGGING FROM DBA_INDEXES WHERE TABLE_NAME='TEST_LG' ;</w:t>
      </w:r>
    </w:p>
    <w:p w14:paraId="6A91734E" w14:textId="77777777" w:rsidR="00F53F89" w:rsidRPr="00EE097C" w:rsidRDefault="00F53F89" w:rsidP="00F53F89">
      <w:pPr>
        <w:pStyle w:val="NoSpacing"/>
        <w:rPr>
          <w:rFonts w:ascii="Times New Roman" w:hAnsi="Times New Roman" w:cs="Times New Roman"/>
          <w:sz w:val="24"/>
          <w:szCs w:val="24"/>
        </w:rPr>
      </w:pPr>
    </w:p>
    <w:p w14:paraId="69016867" w14:textId="77777777" w:rsidR="00F53F89" w:rsidRPr="00EE097C" w:rsidRDefault="00F53F89" w:rsidP="00F53F89">
      <w:pPr>
        <w:pStyle w:val="NoSpacing"/>
        <w:rPr>
          <w:rFonts w:ascii="Times New Roman" w:hAnsi="Times New Roman" w:cs="Times New Roman"/>
          <w:sz w:val="24"/>
          <w:szCs w:val="24"/>
        </w:rPr>
      </w:pPr>
      <w:r w:rsidRPr="00EE097C">
        <w:rPr>
          <w:rFonts w:ascii="Times New Roman" w:hAnsi="Times New Roman" w:cs="Times New Roman"/>
          <w:sz w:val="24"/>
          <w:szCs w:val="24"/>
        </w:rPr>
        <w:t>INDEX_NAME</w:t>
      </w:r>
      <w:r w:rsidRPr="00EE097C">
        <w:rPr>
          <w:rFonts w:ascii="Times New Roman" w:hAnsi="Times New Roman" w:cs="Times New Roman"/>
          <w:sz w:val="24"/>
          <w:szCs w:val="24"/>
        </w:rPr>
        <w:tab/>
      </w:r>
      <w:r w:rsidRPr="00EE097C">
        <w:rPr>
          <w:rFonts w:ascii="Times New Roman" w:hAnsi="Times New Roman" w:cs="Times New Roman"/>
          <w:sz w:val="24"/>
          <w:szCs w:val="24"/>
        </w:rPr>
        <w:tab/>
      </w:r>
      <w:r w:rsidRPr="00EE097C">
        <w:rPr>
          <w:rFonts w:ascii="Times New Roman" w:hAnsi="Times New Roman" w:cs="Times New Roman"/>
          <w:sz w:val="24"/>
          <w:szCs w:val="24"/>
        </w:rPr>
        <w:tab/>
        <w:t>LOG</w:t>
      </w:r>
    </w:p>
    <w:p w14:paraId="760F14ED" w14:textId="77777777" w:rsidR="00F53F89" w:rsidRPr="00EE097C" w:rsidRDefault="00F53F89" w:rsidP="00F53F89">
      <w:pPr>
        <w:pStyle w:val="NoSpacing"/>
        <w:rPr>
          <w:rFonts w:ascii="Times New Roman" w:hAnsi="Times New Roman" w:cs="Times New Roman"/>
          <w:sz w:val="24"/>
          <w:szCs w:val="24"/>
        </w:rPr>
      </w:pPr>
      <w:r w:rsidRPr="00EE097C">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EE097C">
        <w:rPr>
          <w:rFonts w:ascii="Times New Roman" w:hAnsi="Times New Roman" w:cs="Times New Roman"/>
          <w:sz w:val="24"/>
          <w:szCs w:val="24"/>
        </w:rPr>
        <w:t xml:space="preserve">     ---</w:t>
      </w:r>
    </w:p>
    <w:p w14:paraId="3BA2BC50" w14:textId="77777777" w:rsidR="00F53F89" w:rsidRPr="00EE097C" w:rsidRDefault="00F53F89" w:rsidP="00F53F89">
      <w:pPr>
        <w:pStyle w:val="NoSpacing"/>
        <w:rPr>
          <w:rFonts w:ascii="Times New Roman" w:hAnsi="Times New Roman" w:cs="Times New Roman"/>
          <w:sz w:val="24"/>
          <w:szCs w:val="24"/>
        </w:rPr>
      </w:pPr>
      <w:r w:rsidRPr="00EE097C">
        <w:rPr>
          <w:rFonts w:ascii="Times New Roman" w:hAnsi="Times New Roman" w:cs="Times New Roman"/>
          <w:sz w:val="24"/>
          <w:szCs w:val="24"/>
        </w:rPr>
        <w:t>TEST_LG_IDX</w:t>
      </w:r>
      <w:r w:rsidRPr="00EE097C">
        <w:rPr>
          <w:rFonts w:ascii="Times New Roman" w:hAnsi="Times New Roman" w:cs="Times New Roman"/>
          <w:sz w:val="24"/>
          <w:szCs w:val="24"/>
        </w:rPr>
        <w:tab/>
      </w:r>
      <w:r w:rsidRPr="00EE097C">
        <w:rPr>
          <w:rFonts w:ascii="Times New Roman" w:hAnsi="Times New Roman" w:cs="Times New Roman"/>
          <w:sz w:val="24"/>
          <w:szCs w:val="24"/>
        </w:rPr>
        <w:tab/>
      </w:r>
      <w:r w:rsidRPr="00EE097C">
        <w:rPr>
          <w:rFonts w:ascii="Times New Roman" w:hAnsi="Times New Roman" w:cs="Times New Roman"/>
          <w:sz w:val="24"/>
          <w:szCs w:val="24"/>
        </w:rPr>
        <w:tab/>
        <w:t>YES</w:t>
      </w:r>
    </w:p>
    <w:p w14:paraId="6D1F1869" w14:textId="77777777" w:rsidR="00F53F89" w:rsidRPr="00EE097C" w:rsidRDefault="00F53F89" w:rsidP="00F53F89">
      <w:pPr>
        <w:pStyle w:val="NoSpacing"/>
        <w:rPr>
          <w:rFonts w:ascii="Times New Roman" w:hAnsi="Times New Roman" w:cs="Times New Roman"/>
          <w:sz w:val="24"/>
          <w:szCs w:val="24"/>
        </w:rPr>
      </w:pPr>
    </w:p>
    <w:p w14:paraId="5CF85BB2" w14:textId="77777777" w:rsidR="00F53F89" w:rsidRPr="00EE097C" w:rsidRDefault="00F53F89" w:rsidP="00F53F89">
      <w:pPr>
        <w:pStyle w:val="NoSpacing"/>
        <w:rPr>
          <w:rFonts w:ascii="Times New Roman" w:hAnsi="Times New Roman" w:cs="Times New Roman"/>
          <w:sz w:val="24"/>
          <w:szCs w:val="24"/>
        </w:rPr>
      </w:pPr>
      <w:r w:rsidRPr="00EE097C">
        <w:rPr>
          <w:rFonts w:ascii="Times New Roman" w:hAnsi="Times New Roman" w:cs="Times New Roman"/>
          <w:sz w:val="24"/>
          <w:szCs w:val="24"/>
        </w:rPr>
        <w:t>searstgi_admin@PDT16TST&gt; ALTER INDEX TEST_LG_IDX NOLOGGING;</w:t>
      </w:r>
    </w:p>
    <w:p w14:paraId="3EE296B4" w14:textId="77777777" w:rsidR="00F53F89" w:rsidRPr="00EE097C" w:rsidRDefault="00F53F89" w:rsidP="00F53F89">
      <w:pPr>
        <w:pStyle w:val="NoSpacing"/>
        <w:rPr>
          <w:rFonts w:ascii="Times New Roman" w:hAnsi="Times New Roman" w:cs="Times New Roman"/>
          <w:sz w:val="24"/>
          <w:szCs w:val="24"/>
        </w:rPr>
      </w:pPr>
      <w:r w:rsidRPr="00EE097C">
        <w:rPr>
          <w:rFonts w:ascii="Times New Roman" w:hAnsi="Times New Roman" w:cs="Times New Roman"/>
          <w:sz w:val="24"/>
          <w:szCs w:val="24"/>
        </w:rPr>
        <w:t>Index altered.</w:t>
      </w:r>
    </w:p>
    <w:p w14:paraId="15BC4578" w14:textId="77777777" w:rsidR="00F53F89" w:rsidRPr="00EE097C" w:rsidRDefault="00F53F89" w:rsidP="00F53F89">
      <w:pPr>
        <w:pStyle w:val="NoSpacing"/>
        <w:rPr>
          <w:rFonts w:ascii="Times New Roman" w:hAnsi="Times New Roman" w:cs="Times New Roman"/>
          <w:sz w:val="24"/>
          <w:szCs w:val="24"/>
        </w:rPr>
      </w:pPr>
      <w:r w:rsidRPr="00EE097C">
        <w:rPr>
          <w:rFonts w:ascii="Times New Roman" w:hAnsi="Times New Roman" w:cs="Times New Roman"/>
          <w:sz w:val="24"/>
          <w:szCs w:val="24"/>
        </w:rPr>
        <w:t>searstgi_admin@PDT16TST&gt; SELECT INDEX_NAME, LOGGING FROM DBA_INDEXES WHERE TABLE_NAME='TEST_LG' ;</w:t>
      </w:r>
    </w:p>
    <w:p w14:paraId="72C1CA68" w14:textId="77777777" w:rsidR="00F53F89" w:rsidRPr="00EE097C" w:rsidRDefault="00F53F89" w:rsidP="00F53F89">
      <w:pPr>
        <w:pStyle w:val="NoSpacing"/>
        <w:rPr>
          <w:rFonts w:ascii="Times New Roman" w:hAnsi="Times New Roman" w:cs="Times New Roman"/>
          <w:sz w:val="24"/>
          <w:szCs w:val="24"/>
        </w:rPr>
      </w:pPr>
    </w:p>
    <w:p w14:paraId="0F7EF25E" w14:textId="77777777" w:rsidR="00F53F89" w:rsidRPr="00EE097C" w:rsidRDefault="00F53F89" w:rsidP="00F53F89">
      <w:pPr>
        <w:pStyle w:val="NoSpacing"/>
        <w:rPr>
          <w:rFonts w:ascii="Times New Roman" w:hAnsi="Times New Roman" w:cs="Times New Roman"/>
          <w:sz w:val="24"/>
          <w:szCs w:val="24"/>
        </w:rPr>
      </w:pPr>
      <w:r w:rsidRPr="00EE097C">
        <w:rPr>
          <w:rFonts w:ascii="Times New Roman" w:hAnsi="Times New Roman" w:cs="Times New Roman"/>
          <w:sz w:val="24"/>
          <w:szCs w:val="24"/>
        </w:rPr>
        <w:t>INDEX_NAME</w:t>
      </w:r>
      <w:r w:rsidRPr="00EE097C">
        <w:rPr>
          <w:rFonts w:ascii="Times New Roman" w:hAnsi="Times New Roman" w:cs="Times New Roman"/>
          <w:sz w:val="24"/>
          <w:szCs w:val="24"/>
        </w:rPr>
        <w:tab/>
      </w:r>
      <w:r w:rsidRPr="00EE097C">
        <w:rPr>
          <w:rFonts w:ascii="Times New Roman" w:hAnsi="Times New Roman" w:cs="Times New Roman"/>
          <w:sz w:val="24"/>
          <w:szCs w:val="24"/>
        </w:rPr>
        <w:tab/>
      </w:r>
      <w:r w:rsidRPr="00EE097C">
        <w:rPr>
          <w:rFonts w:ascii="Times New Roman" w:hAnsi="Times New Roman" w:cs="Times New Roman"/>
          <w:sz w:val="24"/>
          <w:szCs w:val="24"/>
        </w:rPr>
        <w:tab/>
        <w:t>LOG</w:t>
      </w:r>
    </w:p>
    <w:p w14:paraId="1424B9EC" w14:textId="77777777" w:rsidR="00F53F89" w:rsidRPr="00EE097C" w:rsidRDefault="00F53F89" w:rsidP="00F53F89">
      <w:pPr>
        <w:pStyle w:val="NoSpacing"/>
        <w:rPr>
          <w:rFonts w:ascii="Times New Roman" w:hAnsi="Times New Roman" w:cs="Times New Roman"/>
          <w:sz w:val="24"/>
          <w:szCs w:val="24"/>
        </w:rPr>
      </w:pPr>
      <w:r w:rsidRPr="00EE097C">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EE097C">
        <w:rPr>
          <w:rFonts w:ascii="Times New Roman" w:hAnsi="Times New Roman" w:cs="Times New Roman"/>
          <w:sz w:val="24"/>
          <w:szCs w:val="24"/>
        </w:rPr>
        <w:t xml:space="preserve">     ---</w:t>
      </w:r>
    </w:p>
    <w:p w14:paraId="5FFD47EF" w14:textId="77777777" w:rsidR="00F53F89" w:rsidRPr="00EE097C" w:rsidRDefault="00F53F89" w:rsidP="00F53F89">
      <w:pPr>
        <w:pStyle w:val="NoSpacing"/>
        <w:rPr>
          <w:rFonts w:ascii="Times New Roman" w:hAnsi="Times New Roman" w:cs="Times New Roman"/>
          <w:sz w:val="24"/>
          <w:szCs w:val="24"/>
        </w:rPr>
      </w:pPr>
      <w:r w:rsidRPr="00EE097C">
        <w:rPr>
          <w:rFonts w:ascii="Times New Roman" w:hAnsi="Times New Roman" w:cs="Times New Roman"/>
          <w:sz w:val="24"/>
          <w:szCs w:val="24"/>
        </w:rPr>
        <w:t>TEST_LG_IDX</w:t>
      </w:r>
      <w:r w:rsidRPr="00EE097C">
        <w:rPr>
          <w:rFonts w:ascii="Times New Roman" w:hAnsi="Times New Roman" w:cs="Times New Roman"/>
          <w:sz w:val="24"/>
          <w:szCs w:val="24"/>
        </w:rPr>
        <w:tab/>
      </w:r>
      <w:r w:rsidRPr="00EE097C">
        <w:rPr>
          <w:rFonts w:ascii="Times New Roman" w:hAnsi="Times New Roman" w:cs="Times New Roman"/>
          <w:sz w:val="24"/>
          <w:szCs w:val="24"/>
        </w:rPr>
        <w:tab/>
      </w:r>
      <w:r w:rsidRPr="00EE097C">
        <w:rPr>
          <w:rFonts w:ascii="Times New Roman" w:hAnsi="Times New Roman" w:cs="Times New Roman"/>
          <w:sz w:val="24"/>
          <w:szCs w:val="24"/>
        </w:rPr>
        <w:tab/>
        <w:t>NO</w:t>
      </w:r>
    </w:p>
    <w:p w14:paraId="12BD7451" w14:textId="77777777" w:rsidR="00F53F89" w:rsidRDefault="00F53F89" w:rsidP="00F53F89">
      <w:pPr>
        <w:pStyle w:val="NoSpacing"/>
        <w:rPr>
          <w:rFonts w:ascii="Times New Roman" w:hAnsi="Times New Roman" w:cs="Times New Roman"/>
          <w:sz w:val="24"/>
          <w:szCs w:val="24"/>
        </w:rPr>
      </w:pPr>
      <w:r w:rsidRPr="00EE097C">
        <w:rPr>
          <w:rFonts w:ascii="Times New Roman" w:hAnsi="Times New Roman" w:cs="Times New Roman"/>
          <w:sz w:val="24"/>
          <w:szCs w:val="24"/>
        </w:rPr>
        <w:t>searstgi_admin@PDT16TST&gt;</w:t>
      </w:r>
    </w:p>
    <w:p w14:paraId="09240EC3" w14:textId="77777777" w:rsidR="00F53F89" w:rsidRDefault="00F53F89" w:rsidP="00F53F89">
      <w:pPr>
        <w:rPr>
          <w:rStyle w:val="Strong"/>
          <w:rFonts w:ascii="Times New Roman" w:hAnsi="Times New Roman" w:cs="Times New Roman"/>
          <w:bCs w:val="0"/>
          <w:sz w:val="28"/>
          <w:szCs w:val="28"/>
        </w:rPr>
      </w:pPr>
      <w:r>
        <w:rPr>
          <w:rStyle w:val="Strong"/>
          <w:rFonts w:ascii="Times New Roman" w:hAnsi="Times New Roman" w:cs="Times New Roman"/>
          <w:sz w:val="28"/>
          <w:szCs w:val="28"/>
        </w:rPr>
        <w:br w:type="page"/>
      </w:r>
    </w:p>
    <w:p w14:paraId="4756FF51" w14:textId="77777777" w:rsidR="00F53F89" w:rsidRPr="00F84F17" w:rsidRDefault="00F53F89" w:rsidP="00F53F89">
      <w:pPr>
        <w:pStyle w:val="NoSpacing"/>
        <w:rPr>
          <w:rFonts w:ascii="Times New Roman" w:hAnsi="Times New Roman" w:cs="Times New Roman"/>
          <w:sz w:val="28"/>
          <w:szCs w:val="28"/>
        </w:rPr>
      </w:pPr>
      <w:r w:rsidRPr="00F84F17">
        <w:rPr>
          <w:rStyle w:val="Strong"/>
          <w:rFonts w:ascii="Times New Roman" w:hAnsi="Times New Roman" w:cs="Times New Roman"/>
          <w:sz w:val="28"/>
          <w:szCs w:val="28"/>
        </w:rPr>
        <w:t>Tablespace Level Logging</w:t>
      </w:r>
      <w:r>
        <w:rPr>
          <w:rStyle w:val="Strong"/>
          <w:rFonts w:ascii="Times New Roman" w:hAnsi="Times New Roman" w:cs="Times New Roman"/>
          <w:sz w:val="28"/>
          <w:szCs w:val="28"/>
        </w:rPr>
        <w:t>/</w:t>
      </w:r>
      <w:r w:rsidRPr="00152347">
        <w:rPr>
          <w:rStyle w:val="Strong"/>
          <w:rFonts w:ascii="Times New Roman" w:hAnsi="Times New Roman" w:cs="Times New Roman"/>
          <w:sz w:val="28"/>
          <w:szCs w:val="28"/>
        </w:rPr>
        <w:t>Nolo</w:t>
      </w:r>
      <w:r>
        <w:rPr>
          <w:rStyle w:val="Strong"/>
          <w:rFonts w:ascii="Times New Roman" w:hAnsi="Times New Roman" w:cs="Times New Roman"/>
          <w:sz w:val="28"/>
          <w:szCs w:val="28"/>
        </w:rPr>
        <w:t>g</w:t>
      </w:r>
      <w:r w:rsidRPr="00152347">
        <w:rPr>
          <w:rStyle w:val="Strong"/>
          <w:rFonts w:ascii="Times New Roman" w:hAnsi="Times New Roman" w:cs="Times New Roman"/>
          <w:sz w:val="28"/>
          <w:szCs w:val="28"/>
        </w:rPr>
        <w:t>ging</w:t>
      </w:r>
    </w:p>
    <w:p w14:paraId="6F8DB445" w14:textId="77777777" w:rsidR="00F53F89" w:rsidRPr="00E968BE" w:rsidRDefault="00F53F89" w:rsidP="00F53F89">
      <w:pPr>
        <w:rPr>
          <w:rFonts w:ascii="Times New Roman" w:hAnsi="Times New Roman" w:cs="Times New Roman"/>
          <w:sz w:val="24"/>
          <w:szCs w:val="24"/>
        </w:rPr>
      </w:pPr>
      <w:r>
        <w:rPr>
          <w:rFonts w:ascii="Times New Roman" w:hAnsi="Times New Roman" w:cs="Times New Roman"/>
          <w:sz w:val="24"/>
          <w:szCs w:val="24"/>
        </w:rPr>
        <w:t>Is used to s</w:t>
      </w:r>
      <w:r w:rsidRPr="00E968BE">
        <w:rPr>
          <w:rFonts w:ascii="Times New Roman" w:hAnsi="Times New Roman" w:cs="Times New Roman"/>
          <w:sz w:val="24"/>
          <w:szCs w:val="24"/>
        </w:rPr>
        <w:t xml:space="preserve">pecify the default logging </w:t>
      </w:r>
      <w:r>
        <w:rPr>
          <w:rFonts w:ascii="Times New Roman" w:hAnsi="Times New Roman" w:cs="Times New Roman"/>
          <w:sz w:val="24"/>
          <w:szCs w:val="24"/>
        </w:rPr>
        <w:t>value</w:t>
      </w:r>
      <w:r w:rsidRPr="00E968BE">
        <w:rPr>
          <w:rFonts w:ascii="Times New Roman" w:hAnsi="Times New Roman" w:cs="Times New Roman"/>
          <w:sz w:val="24"/>
          <w:szCs w:val="24"/>
        </w:rPr>
        <w:t xml:space="preserve">s of all </w:t>
      </w:r>
      <w:r>
        <w:rPr>
          <w:rFonts w:ascii="Times New Roman" w:hAnsi="Times New Roman" w:cs="Times New Roman"/>
          <w:sz w:val="24"/>
          <w:szCs w:val="24"/>
        </w:rPr>
        <w:t xml:space="preserve">the </w:t>
      </w:r>
      <w:r w:rsidRPr="00E968BE">
        <w:rPr>
          <w:rFonts w:ascii="Times New Roman" w:hAnsi="Times New Roman" w:cs="Times New Roman"/>
          <w:sz w:val="24"/>
          <w:szCs w:val="24"/>
        </w:rPr>
        <w:t xml:space="preserve">tables, </w:t>
      </w:r>
      <w:r>
        <w:rPr>
          <w:rFonts w:ascii="Times New Roman" w:hAnsi="Times New Roman" w:cs="Times New Roman"/>
          <w:sz w:val="24"/>
          <w:szCs w:val="24"/>
        </w:rPr>
        <w:t xml:space="preserve">partitions, </w:t>
      </w:r>
      <w:r w:rsidRPr="00E968BE">
        <w:rPr>
          <w:rFonts w:ascii="Times New Roman" w:hAnsi="Times New Roman" w:cs="Times New Roman"/>
          <w:sz w:val="24"/>
          <w:szCs w:val="24"/>
        </w:rPr>
        <w:t xml:space="preserve">indexes, materialized views, </w:t>
      </w:r>
      <w:r>
        <w:rPr>
          <w:rFonts w:ascii="Times New Roman" w:hAnsi="Times New Roman" w:cs="Times New Roman"/>
          <w:sz w:val="24"/>
          <w:szCs w:val="24"/>
        </w:rPr>
        <w:t xml:space="preserve">and </w:t>
      </w:r>
      <w:r w:rsidRPr="00E968BE">
        <w:rPr>
          <w:rFonts w:ascii="Times New Roman" w:hAnsi="Times New Roman" w:cs="Times New Roman"/>
          <w:sz w:val="24"/>
          <w:szCs w:val="24"/>
        </w:rPr>
        <w:t>materialized view logs</w:t>
      </w:r>
      <w:r>
        <w:rPr>
          <w:rFonts w:ascii="Times New Roman" w:hAnsi="Times New Roman" w:cs="Times New Roman"/>
          <w:sz w:val="24"/>
          <w:szCs w:val="24"/>
        </w:rPr>
        <w:t xml:space="preserve"> in a tablespace.</w:t>
      </w:r>
      <w:r w:rsidRPr="00E968B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968BE">
        <w:rPr>
          <w:rFonts w:ascii="Times New Roman" w:hAnsi="Times New Roman" w:cs="Times New Roman"/>
          <w:sz w:val="24"/>
          <w:szCs w:val="24"/>
        </w:rPr>
        <w:t xml:space="preserve">This clause is </w:t>
      </w:r>
      <w:r w:rsidRPr="00A72C1F">
        <w:rPr>
          <w:rFonts w:ascii="Times New Roman" w:hAnsi="Times New Roman" w:cs="Times New Roman"/>
          <w:b/>
          <w:sz w:val="24"/>
          <w:szCs w:val="24"/>
        </w:rPr>
        <w:t>not valid for a temporary or undo</w:t>
      </w:r>
      <w:r w:rsidRPr="00E968BE">
        <w:rPr>
          <w:rFonts w:ascii="Times New Roman" w:hAnsi="Times New Roman" w:cs="Times New Roman"/>
          <w:sz w:val="24"/>
          <w:szCs w:val="24"/>
        </w:rPr>
        <w:t xml:space="preserve"> tablespace</w:t>
      </w:r>
      <w:r>
        <w:rPr>
          <w:rFonts w:ascii="Times New Roman" w:hAnsi="Times New Roman" w:cs="Times New Roman"/>
          <w:sz w:val="24"/>
          <w:szCs w:val="24"/>
        </w:rPr>
        <w:t xml:space="preserve"> and you will get an error if you try</w:t>
      </w:r>
      <w:r w:rsidRPr="00E968BE">
        <w:rPr>
          <w:rFonts w:ascii="Times New Roman" w:hAnsi="Times New Roman" w:cs="Times New Roman"/>
          <w:sz w:val="24"/>
          <w:szCs w:val="24"/>
        </w:rPr>
        <w:t>.</w:t>
      </w:r>
    </w:p>
    <w:p w14:paraId="2A499FD9" w14:textId="77777777" w:rsidR="00F53F89" w:rsidRPr="00E968BE" w:rsidRDefault="00F53F89" w:rsidP="00F53F89">
      <w:pPr>
        <w:rPr>
          <w:rFonts w:ascii="Times New Roman" w:hAnsi="Times New Roman" w:cs="Times New Roman"/>
          <w:sz w:val="24"/>
          <w:szCs w:val="24"/>
        </w:rPr>
      </w:pPr>
      <w:r w:rsidRPr="00E968BE">
        <w:rPr>
          <w:rFonts w:ascii="Times New Roman" w:hAnsi="Times New Roman" w:cs="Times New Roman"/>
          <w:sz w:val="24"/>
          <w:szCs w:val="24"/>
        </w:rPr>
        <w:t xml:space="preserve">If you omit this clause, then the default is </w:t>
      </w:r>
      <w:r w:rsidRPr="00EE097C">
        <w:rPr>
          <w:rFonts w:ascii="Times New Roman" w:hAnsi="Times New Roman" w:cs="Times New Roman"/>
          <w:b/>
          <w:sz w:val="24"/>
          <w:szCs w:val="24"/>
        </w:rPr>
        <w:t>LOGGING</w:t>
      </w:r>
      <w:r w:rsidRPr="00E968BE">
        <w:rPr>
          <w:rFonts w:ascii="Times New Roman" w:hAnsi="Times New Roman" w:cs="Times New Roman"/>
          <w:sz w:val="24"/>
          <w:szCs w:val="24"/>
        </w:rPr>
        <w:t xml:space="preserve">. The exception is creating a tablespace in a </w:t>
      </w:r>
      <w:r w:rsidRPr="003D6835">
        <w:rPr>
          <w:rFonts w:ascii="Times New Roman" w:hAnsi="Times New Roman" w:cs="Times New Roman"/>
          <w:b/>
          <w:sz w:val="24"/>
          <w:szCs w:val="24"/>
        </w:rPr>
        <w:t>PDB</w:t>
      </w:r>
      <w:r w:rsidRPr="00E968BE">
        <w:rPr>
          <w:rFonts w:ascii="Times New Roman" w:hAnsi="Times New Roman" w:cs="Times New Roman"/>
          <w:sz w:val="24"/>
          <w:szCs w:val="24"/>
        </w:rPr>
        <w:t xml:space="preserve">. In this case, if you omit this clause, then the tablespace uses the logging </w:t>
      </w:r>
      <w:r>
        <w:rPr>
          <w:rFonts w:ascii="Times New Roman" w:hAnsi="Times New Roman" w:cs="Times New Roman"/>
          <w:sz w:val="24"/>
          <w:szCs w:val="24"/>
        </w:rPr>
        <w:t>value</w:t>
      </w:r>
      <w:r w:rsidRPr="00E968BE">
        <w:rPr>
          <w:rFonts w:ascii="Times New Roman" w:hAnsi="Times New Roman" w:cs="Times New Roman"/>
          <w:sz w:val="24"/>
          <w:szCs w:val="24"/>
        </w:rPr>
        <w:t xml:space="preserve"> of the </w:t>
      </w:r>
      <w:r w:rsidRPr="003D6835">
        <w:rPr>
          <w:rFonts w:ascii="Times New Roman" w:hAnsi="Times New Roman" w:cs="Times New Roman"/>
          <w:b/>
          <w:sz w:val="24"/>
          <w:szCs w:val="24"/>
        </w:rPr>
        <w:t>PDB</w:t>
      </w:r>
      <w:r w:rsidRPr="00E968BE">
        <w:rPr>
          <w:rFonts w:ascii="Times New Roman" w:hAnsi="Times New Roman" w:cs="Times New Roman"/>
          <w:sz w:val="24"/>
          <w:szCs w:val="24"/>
        </w:rPr>
        <w:t>.</w:t>
      </w:r>
    </w:p>
    <w:p w14:paraId="65860725" w14:textId="77777777" w:rsidR="00F53F89" w:rsidRPr="00E968BE" w:rsidRDefault="00F53F89" w:rsidP="00F53F89">
      <w:pPr>
        <w:rPr>
          <w:rFonts w:ascii="Times New Roman" w:hAnsi="Times New Roman" w:cs="Times New Roman"/>
          <w:sz w:val="24"/>
          <w:szCs w:val="24"/>
        </w:rPr>
      </w:pPr>
      <w:r w:rsidRPr="00E968BE">
        <w:rPr>
          <w:rFonts w:ascii="Times New Roman" w:hAnsi="Times New Roman" w:cs="Times New Roman"/>
          <w:sz w:val="24"/>
          <w:szCs w:val="24"/>
        </w:rPr>
        <w:t xml:space="preserve">The </w:t>
      </w:r>
      <w:r w:rsidRPr="00A72C1F">
        <w:rPr>
          <w:rFonts w:ascii="Times New Roman" w:hAnsi="Times New Roman" w:cs="Times New Roman"/>
          <w:b/>
          <w:sz w:val="24"/>
          <w:szCs w:val="24"/>
        </w:rPr>
        <w:t>tablespace-level logging</w:t>
      </w:r>
      <w:r w:rsidRPr="00E968BE">
        <w:rPr>
          <w:rFonts w:ascii="Times New Roman" w:hAnsi="Times New Roman" w:cs="Times New Roman"/>
          <w:sz w:val="24"/>
          <w:szCs w:val="24"/>
        </w:rPr>
        <w:t xml:space="preserve"> </w:t>
      </w:r>
      <w:r>
        <w:rPr>
          <w:rFonts w:ascii="Times New Roman" w:hAnsi="Times New Roman" w:cs="Times New Roman"/>
          <w:sz w:val="24"/>
          <w:szCs w:val="24"/>
        </w:rPr>
        <w:t>value</w:t>
      </w:r>
      <w:r w:rsidRPr="00E968BE">
        <w:rPr>
          <w:rFonts w:ascii="Times New Roman" w:hAnsi="Times New Roman" w:cs="Times New Roman"/>
          <w:sz w:val="24"/>
          <w:szCs w:val="24"/>
        </w:rPr>
        <w:t xml:space="preserve"> can be overridden by logging specifications at the table, </w:t>
      </w:r>
      <w:r>
        <w:rPr>
          <w:rFonts w:ascii="Times New Roman" w:hAnsi="Times New Roman" w:cs="Times New Roman"/>
          <w:sz w:val="24"/>
          <w:szCs w:val="24"/>
        </w:rPr>
        <w:t xml:space="preserve">partition, </w:t>
      </w:r>
      <w:r w:rsidRPr="00E968BE">
        <w:rPr>
          <w:rFonts w:ascii="Times New Roman" w:hAnsi="Times New Roman" w:cs="Times New Roman"/>
          <w:sz w:val="24"/>
          <w:szCs w:val="24"/>
        </w:rPr>
        <w:t xml:space="preserve">index, materialized view, </w:t>
      </w:r>
      <w:r>
        <w:rPr>
          <w:rFonts w:ascii="Times New Roman" w:hAnsi="Times New Roman" w:cs="Times New Roman"/>
          <w:sz w:val="24"/>
          <w:szCs w:val="24"/>
        </w:rPr>
        <w:t xml:space="preserve">and </w:t>
      </w:r>
      <w:r w:rsidRPr="00E968BE">
        <w:rPr>
          <w:rFonts w:ascii="Times New Roman" w:hAnsi="Times New Roman" w:cs="Times New Roman"/>
          <w:sz w:val="24"/>
          <w:szCs w:val="24"/>
        </w:rPr>
        <w:t>materialized view log.</w:t>
      </w:r>
    </w:p>
    <w:p w14:paraId="61CD02F0" w14:textId="77777777" w:rsidR="00F53F89" w:rsidRDefault="00F53F89" w:rsidP="00F53F89">
      <w:pPr>
        <w:rPr>
          <w:rStyle w:val="Strong"/>
          <w:rFonts w:ascii="Times New Roman" w:hAnsi="Times New Roman" w:cs="Times New Roman"/>
          <w:color w:val="333333"/>
          <w:sz w:val="24"/>
          <w:szCs w:val="24"/>
        </w:rPr>
      </w:pPr>
    </w:p>
    <w:p w14:paraId="10F68BA1" w14:textId="77777777" w:rsidR="00F53F89" w:rsidRPr="00CA6ECF" w:rsidRDefault="00F53F89" w:rsidP="00F53F89">
      <w:pPr>
        <w:rPr>
          <w:rStyle w:val="Strong"/>
          <w:rFonts w:ascii="Times New Roman" w:hAnsi="Times New Roman" w:cs="Times New Roman"/>
          <w:b w:val="0"/>
          <w:sz w:val="24"/>
          <w:szCs w:val="24"/>
        </w:rPr>
      </w:pPr>
      <w:r w:rsidRPr="00CA6ECF">
        <w:rPr>
          <w:rStyle w:val="Strong"/>
          <w:rFonts w:ascii="Times New Roman" w:hAnsi="Times New Roman" w:cs="Times New Roman"/>
          <w:sz w:val="24"/>
          <w:szCs w:val="24"/>
        </w:rPr>
        <w:t>sys@DATA16PR&gt; CREATE TABLESPACE SEARS_DATA1 DATAFILE 'C:\app\OraDt16\oradata\data16pr\PDT16TST\Sears2x.ora'</w:t>
      </w:r>
    </w:p>
    <w:p w14:paraId="5D575C2E" w14:textId="77777777" w:rsidR="00F53F89" w:rsidRPr="00CA6ECF" w:rsidRDefault="00F53F89" w:rsidP="00F53F89">
      <w:pPr>
        <w:rPr>
          <w:rStyle w:val="Strong"/>
          <w:rFonts w:ascii="Times New Roman" w:hAnsi="Times New Roman" w:cs="Times New Roman"/>
          <w:b w:val="0"/>
          <w:sz w:val="24"/>
          <w:szCs w:val="24"/>
        </w:rPr>
      </w:pPr>
      <w:r w:rsidRPr="00CA6ECF">
        <w:rPr>
          <w:rStyle w:val="Strong"/>
          <w:rFonts w:ascii="Times New Roman" w:hAnsi="Times New Roman" w:cs="Times New Roman"/>
          <w:sz w:val="24"/>
          <w:szCs w:val="24"/>
        </w:rPr>
        <w:t xml:space="preserve">  2  SIZE 256M AUTOEXTEND ON NEXT 2M DEFAULT</w:t>
      </w:r>
    </w:p>
    <w:p w14:paraId="7B782F7E" w14:textId="77777777" w:rsidR="00F53F89" w:rsidRPr="00CA6ECF" w:rsidRDefault="00F53F89" w:rsidP="00F53F89">
      <w:pPr>
        <w:rPr>
          <w:rStyle w:val="Strong"/>
          <w:rFonts w:ascii="Times New Roman" w:hAnsi="Times New Roman" w:cs="Times New Roman"/>
          <w:b w:val="0"/>
          <w:sz w:val="24"/>
          <w:szCs w:val="24"/>
        </w:rPr>
      </w:pPr>
      <w:r w:rsidRPr="00CA6ECF">
        <w:rPr>
          <w:rStyle w:val="Strong"/>
          <w:rFonts w:ascii="Times New Roman" w:hAnsi="Times New Roman" w:cs="Times New Roman"/>
          <w:sz w:val="24"/>
          <w:szCs w:val="24"/>
        </w:rPr>
        <w:t xml:space="preserve">  3  STORAGE ( INITIAL 200M NEXT 202M MAXEXTENTS UNLIMITED PCTINCREASE 1 ) LOGGING;</w:t>
      </w:r>
    </w:p>
    <w:p w14:paraId="4CC2EC5C" w14:textId="77777777" w:rsidR="00F53F89" w:rsidRPr="00CA6ECF" w:rsidRDefault="00F53F89" w:rsidP="00F53F89">
      <w:pPr>
        <w:rPr>
          <w:rStyle w:val="Strong"/>
          <w:rFonts w:ascii="Times New Roman" w:hAnsi="Times New Roman" w:cs="Times New Roman"/>
          <w:b w:val="0"/>
          <w:sz w:val="24"/>
          <w:szCs w:val="24"/>
        </w:rPr>
      </w:pPr>
      <w:r w:rsidRPr="00CA6ECF">
        <w:rPr>
          <w:rStyle w:val="Strong"/>
          <w:rFonts w:ascii="Times New Roman" w:hAnsi="Times New Roman" w:cs="Times New Roman"/>
          <w:sz w:val="24"/>
          <w:szCs w:val="24"/>
        </w:rPr>
        <w:t>Tablespace created.</w:t>
      </w:r>
    </w:p>
    <w:p w14:paraId="6CF25B5D" w14:textId="77777777" w:rsidR="00F53F89" w:rsidRPr="00CA6ECF" w:rsidRDefault="00F53F89" w:rsidP="00F53F89">
      <w:pPr>
        <w:pStyle w:val="NoSpacing"/>
        <w:rPr>
          <w:rStyle w:val="Strong"/>
          <w:rFonts w:ascii="Times New Roman" w:hAnsi="Times New Roman" w:cs="Times New Roman"/>
          <w:b w:val="0"/>
          <w:sz w:val="24"/>
          <w:szCs w:val="24"/>
        </w:rPr>
      </w:pPr>
    </w:p>
    <w:p w14:paraId="28A7E5BD" w14:textId="77777777" w:rsidR="00F53F89" w:rsidRPr="00CA6ECF" w:rsidRDefault="00F53F89" w:rsidP="00F53F89">
      <w:pPr>
        <w:pStyle w:val="NoSpacing"/>
        <w:rPr>
          <w:rStyle w:val="Strong"/>
          <w:rFonts w:ascii="Times New Roman" w:hAnsi="Times New Roman" w:cs="Times New Roman"/>
          <w:b w:val="0"/>
          <w:sz w:val="24"/>
          <w:szCs w:val="24"/>
        </w:rPr>
      </w:pPr>
      <w:r w:rsidRPr="00CA6ECF">
        <w:rPr>
          <w:rStyle w:val="Strong"/>
          <w:rFonts w:ascii="Times New Roman" w:hAnsi="Times New Roman" w:cs="Times New Roman"/>
          <w:sz w:val="24"/>
          <w:szCs w:val="24"/>
        </w:rPr>
        <w:t>sys@DATA16PR&gt; CREATE TABLESPACE SEARS_DATA1 DATAFILE 'C:\app\OraDt16\oradata\data16pr\PDT16TST\Sears2x.ora'</w:t>
      </w:r>
    </w:p>
    <w:p w14:paraId="4C254D50" w14:textId="77777777" w:rsidR="00F53F89" w:rsidRPr="00CA6ECF" w:rsidRDefault="00F53F89" w:rsidP="00F53F89">
      <w:pPr>
        <w:pStyle w:val="NoSpacing"/>
        <w:rPr>
          <w:rStyle w:val="Strong"/>
          <w:rFonts w:ascii="Times New Roman" w:hAnsi="Times New Roman" w:cs="Times New Roman"/>
          <w:b w:val="0"/>
          <w:sz w:val="24"/>
          <w:szCs w:val="24"/>
        </w:rPr>
      </w:pPr>
      <w:r w:rsidRPr="00CA6ECF">
        <w:rPr>
          <w:rStyle w:val="Strong"/>
          <w:rFonts w:ascii="Times New Roman" w:hAnsi="Times New Roman" w:cs="Times New Roman"/>
          <w:sz w:val="24"/>
          <w:szCs w:val="24"/>
        </w:rPr>
        <w:t xml:space="preserve">  2  SIZE 256M AUTOEXTEND ON NEXT 2M DEFAULT</w:t>
      </w:r>
    </w:p>
    <w:p w14:paraId="4E13E51B" w14:textId="77777777" w:rsidR="00F53F89" w:rsidRPr="00CA6ECF" w:rsidRDefault="00F53F89" w:rsidP="00F53F89">
      <w:pPr>
        <w:pStyle w:val="NoSpacing"/>
        <w:rPr>
          <w:rStyle w:val="Strong"/>
          <w:rFonts w:ascii="Times New Roman" w:hAnsi="Times New Roman" w:cs="Times New Roman"/>
          <w:b w:val="0"/>
          <w:sz w:val="24"/>
          <w:szCs w:val="24"/>
        </w:rPr>
      </w:pPr>
      <w:r w:rsidRPr="00CA6ECF">
        <w:rPr>
          <w:rStyle w:val="Strong"/>
          <w:rFonts w:ascii="Times New Roman" w:hAnsi="Times New Roman" w:cs="Times New Roman"/>
          <w:sz w:val="24"/>
          <w:szCs w:val="24"/>
        </w:rPr>
        <w:t xml:space="preserve">  3  STORAGE ( INITIAL 200M NEXT 202M MAXEXTENTS UNLIMITED PCTINCREASE 1 ) LOGGING;</w:t>
      </w:r>
    </w:p>
    <w:p w14:paraId="6C491DFD" w14:textId="77777777" w:rsidR="00F53F89" w:rsidRPr="00CA6ECF" w:rsidRDefault="00F53F89" w:rsidP="00F53F89">
      <w:pPr>
        <w:pStyle w:val="NoSpacing"/>
        <w:rPr>
          <w:rStyle w:val="Strong"/>
          <w:rFonts w:ascii="Times New Roman" w:hAnsi="Times New Roman" w:cs="Times New Roman"/>
          <w:b w:val="0"/>
          <w:sz w:val="24"/>
          <w:szCs w:val="24"/>
        </w:rPr>
      </w:pPr>
    </w:p>
    <w:p w14:paraId="4C10634D" w14:textId="77777777" w:rsidR="00F53F89" w:rsidRPr="00CA6ECF" w:rsidRDefault="00F53F89" w:rsidP="00F53F89">
      <w:pPr>
        <w:pStyle w:val="NoSpacing"/>
        <w:rPr>
          <w:rStyle w:val="Strong"/>
          <w:rFonts w:ascii="Times New Roman" w:hAnsi="Times New Roman" w:cs="Times New Roman"/>
          <w:b w:val="0"/>
          <w:sz w:val="24"/>
          <w:szCs w:val="24"/>
        </w:rPr>
      </w:pPr>
      <w:r w:rsidRPr="00CA6ECF">
        <w:rPr>
          <w:rStyle w:val="Strong"/>
          <w:rFonts w:ascii="Times New Roman" w:hAnsi="Times New Roman" w:cs="Times New Roman"/>
          <w:sz w:val="24"/>
          <w:szCs w:val="24"/>
        </w:rPr>
        <w:t>sys@DATA16PR&gt; SELECT TABLESPACE_NAME, LOGGING, FORCE_LOGGING FROM DBA_TABLESPACES WHERE TABLESPACE_NAME='SEARS_DATA1';</w:t>
      </w:r>
    </w:p>
    <w:p w14:paraId="2BBE6C7F" w14:textId="77777777" w:rsidR="00F53F89" w:rsidRPr="00CA6ECF" w:rsidRDefault="00F53F89" w:rsidP="00F53F89">
      <w:pPr>
        <w:pStyle w:val="NoSpacing"/>
        <w:rPr>
          <w:rStyle w:val="Strong"/>
          <w:rFonts w:ascii="Times New Roman" w:hAnsi="Times New Roman" w:cs="Times New Roman"/>
          <w:b w:val="0"/>
          <w:sz w:val="24"/>
          <w:szCs w:val="24"/>
        </w:rPr>
      </w:pPr>
    </w:p>
    <w:p w14:paraId="435510B7" w14:textId="77777777" w:rsidR="00F53F89" w:rsidRPr="00CA6ECF" w:rsidRDefault="00F53F89" w:rsidP="00F53F89">
      <w:pPr>
        <w:pStyle w:val="NoSpacing"/>
        <w:rPr>
          <w:rStyle w:val="Strong"/>
          <w:rFonts w:ascii="Times New Roman" w:hAnsi="Times New Roman" w:cs="Times New Roman"/>
          <w:b w:val="0"/>
          <w:sz w:val="24"/>
          <w:szCs w:val="24"/>
        </w:rPr>
      </w:pPr>
      <w:r w:rsidRPr="00CA6ECF">
        <w:rPr>
          <w:rStyle w:val="Strong"/>
          <w:rFonts w:ascii="Times New Roman" w:hAnsi="Times New Roman" w:cs="Times New Roman"/>
          <w:sz w:val="24"/>
          <w:szCs w:val="24"/>
        </w:rPr>
        <w:t>TABLESPACE_NAME                LOGGING   FOR</w:t>
      </w:r>
    </w:p>
    <w:p w14:paraId="316F0862" w14:textId="77777777" w:rsidR="00F53F89" w:rsidRPr="00CA6ECF" w:rsidRDefault="00F53F89" w:rsidP="00F53F89">
      <w:pPr>
        <w:pStyle w:val="NoSpacing"/>
        <w:rPr>
          <w:rStyle w:val="Strong"/>
          <w:rFonts w:ascii="Times New Roman" w:hAnsi="Times New Roman" w:cs="Times New Roman"/>
          <w:b w:val="0"/>
          <w:sz w:val="24"/>
          <w:szCs w:val="24"/>
        </w:rPr>
      </w:pPr>
      <w:r w:rsidRPr="00CA6ECF">
        <w:rPr>
          <w:rStyle w:val="Strong"/>
          <w:rFonts w:ascii="Times New Roman" w:hAnsi="Times New Roman" w:cs="Times New Roman"/>
          <w:sz w:val="24"/>
          <w:szCs w:val="24"/>
        </w:rPr>
        <w:t>------------------------------</w:t>
      </w:r>
      <w:r w:rsidRPr="00CA6ECF">
        <w:rPr>
          <w:rStyle w:val="Strong"/>
          <w:rFonts w:ascii="Times New Roman" w:hAnsi="Times New Roman" w:cs="Times New Roman"/>
          <w:sz w:val="24"/>
          <w:szCs w:val="24"/>
        </w:rPr>
        <w:tab/>
        <w:t xml:space="preserve">        ---------</w:t>
      </w:r>
      <w:r w:rsidRPr="00CA6ECF">
        <w:rPr>
          <w:rStyle w:val="Strong"/>
          <w:rFonts w:ascii="Times New Roman" w:hAnsi="Times New Roman" w:cs="Times New Roman"/>
          <w:sz w:val="24"/>
          <w:szCs w:val="24"/>
        </w:rPr>
        <w:tab/>
        <w:t xml:space="preserve">      ---</w:t>
      </w:r>
    </w:p>
    <w:p w14:paraId="0BA17185" w14:textId="77777777" w:rsidR="00F53F89" w:rsidRPr="00CA6ECF" w:rsidRDefault="00F53F89" w:rsidP="00F53F89">
      <w:pPr>
        <w:pStyle w:val="NoSpacing"/>
        <w:rPr>
          <w:rStyle w:val="Strong"/>
          <w:rFonts w:ascii="Times New Roman" w:hAnsi="Times New Roman" w:cs="Times New Roman"/>
          <w:b w:val="0"/>
          <w:sz w:val="24"/>
          <w:szCs w:val="24"/>
        </w:rPr>
      </w:pPr>
      <w:r w:rsidRPr="00CA6ECF">
        <w:rPr>
          <w:rStyle w:val="Strong"/>
          <w:rFonts w:ascii="Times New Roman" w:hAnsi="Times New Roman" w:cs="Times New Roman"/>
          <w:sz w:val="24"/>
          <w:szCs w:val="24"/>
        </w:rPr>
        <w:t>SEARS_DATA1                            LOGGING   NO</w:t>
      </w:r>
    </w:p>
    <w:p w14:paraId="4B8CAD98" w14:textId="77777777" w:rsidR="00F53F89" w:rsidRPr="00CA6ECF" w:rsidRDefault="00F53F89" w:rsidP="00F53F89">
      <w:pPr>
        <w:pStyle w:val="NoSpacing"/>
        <w:rPr>
          <w:rStyle w:val="Strong"/>
          <w:rFonts w:ascii="Times New Roman" w:hAnsi="Times New Roman" w:cs="Times New Roman"/>
          <w:b w:val="0"/>
          <w:sz w:val="24"/>
          <w:szCs w:val="24"/>
        </w:rPr>
      </w:pPr>
    </w:p>
    <w:p w14:paraId="6EEC757C" w14:textId="77777777" w:rsidR="00F53F89" w:rsidRPr="00CA6ECF" w:rsidRDefault="00F53F89" w:rsidP="00F53F89">
      <w:pPr>
        <w:pStyle w:val="NoSpacing"/>
        <w:rPr>
          <w:rStyle w:val="Strong"/>
          <w:rFonts w:ascii="Times New Roman" w:hAnsi="Times New Roman" w:cs="Times New Roman"/>
          <w:b w:val="0"/>
          <w:sz w:val="24"/>
          <w:szCs w:val="24"/>
        </w:rPr>
      </w:pPr>
      <w:r w:rsidRPr="00CA6ECF">
        <w:rPr>
          <w:rStyle w:val="Strong"/>
          <w:rFonts w:ascii="Times New Roman" w:hAnsi="Times New Roman" w:cs="Times New Roman"/>
          <w:sz w:val="24"/>
          <w:szCs w:val="24"/>
        </w:rPr>
        <w:t>sys@DATA16PR&gt; ALTER TABLESPACE SEARS_DATA1 NOLOGGING;</w:t>
      </w:r>
    </w:p>
    <w:p w14:paraId="00640B04" w14:textId="77777777" w:rsidR="00F53F89" w:rsidRPr="00CA6ECF" w:rsidRDefault="00F53F89" w:rsidP="00F53F89">
      <w:pPr>
        <w:pStyle w:val="NoSpacing"/>
        <w:rPr>
          <w:rStyle w:val="Strong"/>
          <w:rFonts w:ascii="Times New Roman" w:hAnsi="Times New Roman" w:cs="Times New Roman"/>
          <w:b w:val="0"/>
          <w:sz w:val="24"/>
          <w:szCs w:val="24"/>
        </w:rPr>
      </w:pPr>
      <w:r w:rsidRPr="00CA6ECF">
        <w:rPr>
          <w:rStyle w:val="Strong"/>
          <w:rFonts w:ascii="Times New Roman" w:hAnsi="Times New Roman" w:cs="Times New Roman"/>
          <w:sz w:val="24"/>
          <w:szCs w:val="24"/>
        </w:rPr>
        <w:t>Tablespace altered.</w:t>
      </w:r>
    </w:p>
    <w:p w14:paraId="19073A66" w14:textId="77777777" w:rsidR="00F53F89" w:rsidRPr="00CA6ECF" w:rsidRDefault="00F53F89" w:rsidP="00F53F89">
      <w:pPr>
        <w:pStyle w:val="NoSpacing"/>
        <w:rPr>
          <w:rStyle w:val="Strong"/>
          <w:rFonts w:ascii="Times New Roman" w:hAnsi="Times New Roman" w:cs="Times New Roman"/>
          <w:b w:val="0"/>
          <w:sz w:val="24"/>
          <w:szCs w:val="24"/>
        </w:rPr>
      </w:pPr>
    </w:p>
    <w:p w14:paraId="45581966" w14:textId="77777777" w:rsidR="00F53F89" w:rsidRPr="00CA6ECF" w:rsidRDefault="00F53F89" w:rsidP="00F53F89">
      <w:pPr>
        <w:pStyle w:val="NoSpacing"/>
        <w:rPr>
          <w:rStyle w:val="Strong"/>
          <w:rFonts w:ascii="Times New Roman" w:hAnsi="Times New Roman" w:cs="Times New Roman"/>
          <w:b w:val="0"/>
          <w:sz w:val="24"/>
          <w:szCs w:val="24"/>
        </w:rPr>
      </w:pPr>
      <w:r w:rsidRPr="00CA6ECF">
        <w:rPr>
          <w:rStyle w:val="Strong"/>
          <w:rFonts w:ascii="Times New Roman" w:hAnsi="Times New Roman" w:cs="Times New Roman"/>
          <w:sz w:val="24"/>
          <w:szCs w:val="24"/>
        </w:rPr>
        <w:t>sys@DATA16PR&gt; SELECT TABLESPACE_NAME, LOGGING, FORCE_LOGGING FROM DBA_TABLESPACES WHERE TABLESPACE_NAME='SEARS_DATA1';</w:t>
      </w:r>
    </w:p>
    <w:p w14:paraId="5FD324B1" w14:textId="77777777" w:rsidR="00F53F89" w:rsidRPr="00CA6ECF" w:rsidRDefault="00F53F89" w:rsidP="00F53F89">
      <w:pPr>
        <w:pStyle w:val="NoSpacing"/>
        <w:rPr>
          <w:rStyle w:val="Strong"/>
          <w:rFonts w:ascii="Times New Roman" w:hAnsi="Times New Roman" w:cs="Times New Roman"/>
          <w:b w:val="0"/>
          <w:sz w:val="24"/>
          <w:szCs w:val="24"/>
        </w:rPr>
      </w:pPr>
    </w:p>
    <w:p w14:paraId="42338706" w14:textId="77777777" w:rsidR="00F53F89" w:rsidRPr="00CA6ECF" w:rsidRDefault="00F53F89" w:rsidP="00F53F89">
      <w:pPr>
        <w:pStyle w:val="NoSpacing"/>
        <w:rPr>
          <w:rStyle w:val="Strong"/>
          <w:rFonts w:ascii="Times New Roman" w:hAnsi="Times New Roman" w:cs="Times New Roman"/>
          <w:b w:val="0"/>
          <w:sz w:val="24"/>
          <w:szCs w:val="24"/>
        </w:rPr>
      </w:pPr>
      <w:r w:rsidRPr="00CA6ECF">
        <w:rPr>
          <w:rStyle w:val="Strong"/>
          <w:rFonts w:ascii="Times New Roman" w:hAnsi="Times New Roman" w:cs="Times New Roman"/>
          <w:sz w:val="24"/>
          <w:szCs w:val="24"/>
        </w:rPr>
        <w:t>TABLESPACE_NAME                LOGGING      FOR</w:t>
      </w:r>
    </w:p>
    <w:p w14:paraId="4DCFBA29" w14:textId="77777777" w:rsidR="00F53F89" w:rsidRPr="00CA6ECF" w:rsidRDefault="00F53F89" w:rsidP="00F53F89">
      <w:pPr>
        <w:pStyle w:val="NoSpacing"/>
        <w:rPr>
          <w:rStyle w:val="Strong"/>
          <w:rFonts w:ascii="Times New Roman" w:hAnsi="Times New Roman" w:cs="Times New Roman"/>
          <w:b w:val="0"/>
          <w:sz w:val="24"/>
          <w:szCs w:val="24"/>
        </w:rPr>
      </w:pPr>
      <w:r w:rsidRPr="00CA6ECF">
        <w:rPr>
          <w:rStyle w:val="Strong"/>
          <w:rFonts w:ascii="Times New Roman" w:hAnsi="Times New Roman" w:cs="Times New Roman"/>
          <w:sz w:val="24"/>
          <w:szCs w:val="24"/>
        </w:rPr>
        <w:t xml:space="preserve">------------------------------ </w:t>
      </w:r>
      <w:r w:rsidRPr="00CA6ECF">
        <w:rPr>
          <w:rStyle w:val="Strong"/>
          <w:rFonts w:ascii="Times New Roman" w:hAnsi="Times New Roman" w:cs="Times New Roman"/>
          <w:sz w:val="24"/>
          <w:szCs w:val="24"/>
        </w:rPr>
        <w:tab/>
        <w:t xml:space="preserve">        --------- </w:t>
      </w:r>
      <w:r w:rsidRPr="00CA6ECF">
        <w:rPr>
          <w:rStyle w:val="Strong"/>
          <w:rFonts w:ascii="Times New Roman" w:hAnsi="Times New Roman" w:cs="Times New Roman"/>
          <w:sz w:val="24"/>
          <w:szCs w:val="24"/>
        </w:rPr>
        <w:tab/>
        <w:t xml:space="preserve">        ---</w:t>
      </w:r>
    </w:p>
    <w:p w14:paraId="35258D96" w14:textId="77777777" w:rsidR="00F53F89" w:rsidRPr="00CA6ECF" w:rsidRDefault="00F53F89" w:rsidP="00F53F89">
      <w:pPr>
        <w:pStyle w:val="NoSpacing"/>
        <w:rPr>
          <w:rStyle w:val="Strong"/>
          <w:rFonts w:ascii="Times New Roman" w:hAnsi="Times New Roman" w:cs="Times New Roman"/>
          <w:b w:val="0"/>
          <w:sz w:val="24"/>
          <w:szCs w:val="24"/>
        </w:rPr>
      </w:pPr>
      <w:r w:rsidRPr="00CA6ECF">
        <w:rPr>
          <w:rStyle w:val="Strong"/>
          <w:rFonts w:ascii="Times New Roman" w:hAnsi="Times New Roman" w:cs="Times New Roman"/>
          <w:sz w:val="24"/>
          <w:szCs w:val="24"/>
        </w:rPr>
        <w:t>SEARS_DATA1                        NOLOGGING     NO</w:t>
      </w:r>
    </w:p>
    <w:p w14:paraId="7CB59366" w14:textId="77777777" w:rsidR="00F53F89" w:rsidRDefault="00F53F89" w:rsidP="00F53F89">
      <w:pPr>
        <w:rPr>
          <w:rStyle w:val="Strong"/>
          <w:rFonts w:ascii="Times New Roman" w:hAnsi="Times New Roman" w:cs="Times New Roman"/>
          <w:b w:val="0"/>
          <w:sz w:val="24"/>
          <w:szCs w:val="24"/>
        </w:rPr>
      </w:pPr>
      <w:r>
        <w:rPr>
          <w:rStyle w:val="Strong"/>
          <w:rFonts w:ascii="Times New Roman" w:hAnsi="Times New Roman" w:cs="Times New Roman"/>
          <w:sz w:val="24"/>
          <w:szCs w:val="24"/>
        </w:rPr>
        <w:br w:type="page"/>
      </w:r>
    </w:p>
    <w:p w14:paraId="5CE49D13" w14:textId="77777777" w:rsidR="00F53F89" w:rsidRDefault="00F53F89" w:rsidP="00F53F89">
      <w:pPr>
        <w:pStyle w:val="NoSpacing"/>
        <w:rPr>
          <w:rStyle w:val="Strong"/>
          <w:rFonts w:ascii="Times New Roman" w:hAnsi="Times New Roman" w:cs="Times New Roman"/>
          <w:b w:val="0"/>
          <w:sz w:val="24"/>
          <w:szCs w:val="24"/>
        </w:rPr>
      </w:pPr>
    </w:p>
    <w:p w14:paraId="496AC6D5" w14:textId="77777777" w:rsidR="00F53F89" w:rsidRPr="00DE3171" w:rsidRDefault="00F53F89" w:rsidP="00F53F89">
      <w:pPr>
        <w:pStyle w:val="NoSpacing"/>
      </w:pPr>
      <w:r w:rsidRPr="00DE3171">
        <w:rPr>
          <w:rStyle w:val="Strong"/>
          <w:rFonts w:ascii="Times New Roman" w:hAnsi="Times New Roman" w:cs="Times New Roman"/>
          <w:sz w:val="28"/>
          <w:szCs w:val="28"/>
        </w:rPr>
        <w:t>Tablespace Level Force Logging</w:t>
      </w:r>
      <w:r>
        <w:rPr>
          <w:rStyle w:val="Strong"/>
          <w:rFonts w:ascii="Times New Roman" w:hAnsi="Times New Roman" w:cs="Times New Roman"/>
          <w:sz w:val="28"/>
          <w:szCs w:val="28"/>
        </w:rPr>
        <w:t>/</w:t>
      </w:r>
      <w:r w:rsidRPr="00152347">
        <w:rPr>
          <w:rStyle w:val="Strong"/>
          <w:rFonts w:ascii="Times New Roman" w:hAnsi="Times New Roman" w:cs="Times New Roman"/>
          <w:sz w:val="28"/>
          <w:szCs w:val="28"/>
        </w:rPr>
        <w:t>Nolo</w:t>
      </w:r>
      <w:r>
        <w:rPr>
          <w:rStyle w:val="Strong"/>
          <w:rFonts w:ascii="Times New Roman" w:hAnsi="Times New Roman" w:cs="Times New Roman"/>
          <w:sz w:val="28"/>
          <w:szCs w:val="28"/>
        </w:rPr>
        <w:t>g</w:t>
      </w:r>
      <w:r w:rsidRPr="00152347">
        <w:rPr>
          <w:rStyle w:val="Strong"/>
          <w:rFonts w:ascii="Times New Roman" w:hAnsi="Times New Roman" w:cs="Times New Roman"/>
          <w:sz w:val="28"/>
          <w:szCs w:val="28"/>
        </w:rPr>
        <w:t>ging</w:t>
      </w:r>
    </w:p>
    <w:p w14:paraId="205AA68F" w14:textId="77777777" w:rsidR="00F53F89" w:rsidRPr="00E968BE" w:rsidRDefault="00F53F89" w:rsidP="00F53F89">
      <w:pPr>
        <w:rPr>
          <w:rFonts w:ascii="Times New Roman" w:hAnsi="Times New Roman" w:cs="Times New Roman"/>
          <w:sz w:val="24"/>
          <w:szCs w:val="24"/>
        </w:rPr>
      </w:pPr>
      <w:r>
        <w:rPr>
          <w:rFonts w:ascii="Times New Roman" w:hAnsi="Times New Roman" w:cs="Times New Roman"/>
          <w:sz w:val="24"/>
          <w:szCs w:val="24"/>
        </w:rPr>
        <w:t>You can u</w:t>
      </w:r>
      <w:r w:rsidRPr="00E968BE">
        <w:rPr>
          <w:rFonts w:ascii="Times New Roman" w:hAnsi="Times New Roman" w:cs="Times New Roman"/>
          <w:sz w:val="24"/>
          <w:szCs w:val="24"/>
        </w:rPr>
        <w:t>se th</w:t>
      </w:r>
      <w:r>
        <w:rPr>
          <w:rFonts w:ascii="Times New Roman" w:hAnsi="Times New Roman" w:cs="Times New Roman"/>
          <w:sz w:val="24"/>
          <w:szCs w:val="24"/>
        </w:rPr>
        <w:t>e logging</w:t>
      </w:r>
      <w:r w:rsidRPr="00E968BE">
        <w:rPr>
          <w:rFonts w:ascii="Times New Roman" w:hAnsi="Times New Roman" w:cs="Times New Roman"/>
          <w:sz w:val="24"/>
          <w:szCs w:val="24"/>
        </w:rPr>
        <w:t xml:space="preserve"> clause to put the tablespace into </w:t>
      </w:r>
      <w:r w:rsidRPr="00DE3171">
        <w:rPr>
          <w:rFonts w:ascii="Times New Roman" w:hAnsi="Times New Roman" w:cs="Times New Roman"/>
          <w:b/>
          <w:sz w:val="24"/>
          <w:szCs w:val="24"/>
        </w:rPr>
        <w:t>FORCE LOGGING</w:t>
      </w:r>
      <w:r w:rsidRPr="00E968BE">
        <w:rPr>
          <w:rFonts w:ascii="Times New Roman" w:hAnsi="Times New Roman" w:cs="Times New Roman"/>
          <w:sz w:val="24"/>
          <w:szCs w:val="24"/>
        </w:rPr>
        <w:t xml:space="preserve"> mode. Oracle Database will log all changes to all objects in the tablespace except changes to temporary segments, </w:t>
      </w:r>
      <w:r w:rsidRPr="00DE3171">
        <w:rPr>
          <w:rFonts w:ascii="Times New Roman" w:hAnsi="Times New Roman" w:cs="Times New Roman"/>
          <w:b/>
          <w:sz w:val="24"/>
          <w:szCs w:val="24"/>
        </w:rPr>
        <w:t>overriding</w:t>
      </w:r>
      <w:r w:rsidRPr="00E968BE">
        <w:rPr>
          <w:rFonts w:ascii="Times New Roman" w:hAnsi="Times New Roman" w:cs="Times New Roman"/>
          <w:sz w:val="24"/>
          <w:szCs w:val="24"/>
        </w:rPr>
        <w:t xml:space="preserve"> any </w:t>
      </w:r>
      <w:r w:rsidRPr="00DE3171">
        <w:rPr>
          <w:rFonts w:ascii="Times New Roman" w:hAnsi="Times New Roman" w:cs="Times New Roman"/>
          <w:b/>
          <w:sz w:val="24"/>
          <w:szCs w:val="24"/>
        </w:rPr>
        <w:t>NOLOGGING</w:t>
      </w:r>
      <w:r w:rsidRPr="00E968BE">
        <w:rPr>
          <w:rFonts w:ascii="Times New Roman" w:hAnsi="Times New Roman" w:cs="Times New Roman"/>
          <w:sz w:val="24"/>
          <w:szCs w:val="24"/>
        </w:rPr>
        <w:t xml:space="preserve"> setting for individual objects. The database must be open and in </w:t>
      </w:r>
      <w:r>
        <w:rPr>
          <w:rFonts w:ascii="Times New Roman" w:hAnsi="Times New Roman" w:cs="Times New Roman"/>
          <w:sz w:val="24"/>
          <w:szCs w:val="24"/>
        </w:rPr>
        <w:t>read</w:t>
      </w:r>
      <w:r w:rsidRPr="00E968BE">
        <w:rPr>
          <w:rFonts w:ascii="Times New Roman" w:hAnsi="Times New Roman" w:cs="Times New Roman"/>
          <w:sz w:val="24"/>
          <w:szCs w:val="24"/>
        </w:rPr>
        <w:t xml:space="preserve"> </w:t>
      </w:r>
      <w:r>
        <w:rPr>
          <w:rFonts w:ascii="Times New Roman" w:hAnsi="Times New Roman" w:cs="Times New Roman"/>
          <w:sz w:val="24"/>
          <w:szCs w:val="24"/>
        </w:rPr>
        <w:t xml:space="preserve">write </w:t>
      </w:r>
      <w:r w:rsidRPr="00E968BE">
        <w:rPr>
          <w:rFonts w:ascii="Times New Roman" w:hAnsi="Times New Roman" w:cs="Times New Roman"/>
          <w:sz w:val="24"/>
          <w:szCs w:val="24"/>
        </w:rPr>
        <w:t>mode.</w:t>
      </w:r>
    </w:p>
    <w:p w14:paraId="50B472DF" w14:textId="77777777" w:rsidR="00F53F89" w:rsidRPr="00E968BE" w:rsidRDefault="00F53F89" w:rsidP="00F53F89">
      <w:pPr>
        <w:rPr>
          <w:rFonts w:ascii="Times New Roman" w:hAnsi="Times New Roman" w:cs="Times New Roman"/>
          <w:sz w:val="24"/>
          <w:szCs w:val="24"/>
        </w:rPr>
      </w:pPr>
      <w:r w:rsidRPr="00E968BE">
        <w:rPr>
          <w:rFonts w:ascii="Times New Roman" w:hAnsi="Times New Roman" w:cs="Times New Roman"/>
          <w:sz w:val="24"/>
          <w:szCs w:val="24"/>
        </w:rPr>
        <w:t xml:space="preserve">This setting does not exclude the </w:t>
      </w:r>
      <w:r w:rsidRPr="00DE3171">
        <w:rPr>
          <w:rFonts w:ascii="Times New Roman" w:hAnsi="Times New Roman" w:cs="Times New Roman"/>
          <w:b/>
          <w:sz w:val="24"/>
          <w:szCs w:val="24"/>
        </w:rPr>
        <w:t xml:space="preserve">NOLOGGING </w:t>
      </w:r>
      <w:r>
        <w:rPr>
          <w:rFonts w:ascii="Times New Roman" w:hAnsi="Times New Roman" w:cs="Times New Roman"/>
          <w:sz w:val="24"/>
          <w:szCs w:val="24"/>
        </w:rPr>
        <w:t>value</w:t>
      </w:r>
      <w:r w:rsidRPr="00E968BE">
        <w:rPr>
          <w:rFonts w:ascii="Times New Roman" w:hAnsi="Times New Roman" w:cs="Times New Roman"/>
          <w:sz w:val="24"/>
          <w:szCs w:val="24"/>
        </w:rPr>
        <w:t xml:space="preserve">. You can specify both </w:t>
      </w:r>
      <w:r w:rsidRPr="00DE3171">
        <w:rPr>
          <w:rFonts w:ascii="Times New Roman" w:hAnsi="Times New Roman" w:cs="Times New Roman"/>
          <w:b/>
          <w:sz w:val="24"/>
          <w:szCs w:val="24"/>
        </w:rPr>
        <w:t>FORCE LOGGING</w:t>
      </w:r>
      <w:r w:rsidRPr="00E968BE">
        <w:rPr>
          <w:rFonts w:ascii="Times New Roman" w:hAnsi="Times New Roman" w:cs="Times New Roman"/>
          <w:sz w:val="24"/>
          <w:szCs w:val="24"/>
        </w:rPr>
        <w:t xml:space="preserve"> and </w:t>
      </w:r>
      <w:r w:rsidRPr="00DE3171">
        <w:rPr>
          <w:rFonts w:ascii="Times New Roman" w:hAnsi="Times New Roman" w:cs="Times New Roman"/>
          <w:b/>
          <w:sz w:val="24"/>
          <w:szCs w:val="24"/>
        </w:rPr>
        <w:t>NOLOGGING</w:t>
      </w:r>
      <w:r w:rsidRPr="00AE3736">
        <w:rPr>
          <w:rFonts w:ascii="Times New Roman" w:hAnsi="Times New Roman" w:cs="Times New Roman"/>
          <w:sz w:val="24"/>
          <w:szCs w:val="24"/>
        </w:rPr>
        <w:t xml:space="preserve"> with that clause</w:t>
      </w:r>
      <w:del w:id="52" w:author="Emily D" w:date="2018-02-11T22:11:00Z">
        <w:r w:rsidDel="00437DED">
          <w:rPr>
            <w:rFonts w:ascii="Times New Roman" w:hAnsi="Times New Roman" w:cs="Times New Roman"/>
            <w:sz w:val="24"/>
            <w:szCs w:val="24"/>
          </w:rPr>
          <w:delText>,</w:delText>
        </w:r>
      </w:del>
      <w:r>
        <w:rPr>
          <w:rFonts w:ascii="Times New Roman" w:hAnsi="Times New Roman" w:cs="Times New Roman"/>
          <w:sz w:val="24"/>
          <w:szCs w:val="24"/>
        </w:rPr>
        <w:t xml:space="preserve"> </w:t>
      </w:r>
      <w:r w:rsidRPr="00E968BE">
        <w:rPr>
          <w:rFonts w:ascii="Times New Roman" w:hAnsi="Times New Roman" w:cs="Times New Roman"/>
          <w:sz w:val="24"/>
          <w:szCs w:val="24"/>
        </w:rPr>
        <w:t xml:space="preserve">for objects subsequently created in the tablespace, but this default </w:t>
      </w:r>
      <w:r>
        <w:rPr>
          <w:rFonts w:ascii="Times New Roman" w:hAnsi="Times New Roman" w:cs="Times New Roman"/>
          <w:sz w:val="24"/>
          <w:szCs w:val="24"/>
        </w:rPr>
        <w:t xml:space="preserve">value is in effect for </w:t>
      </w:r>
      <w:r w:rsidRPr="00E968BE">
        <w:rPr>
          <w:rFonts w:ascii="Times New Roman" w:hAnsi="Times New Roman" w:cs="Times New Roman"/>
          <w:sz w:val="24"/>
          <w:szCs w:val="24"/>
        </w:rPr>
        <w:t xml:space="preserve">as </w:t>
      </w:r>
      <w:r>
        <w:rPr>
          <w:rFonts w:ascii="Times New Roman" w:hAnsi="Times New Roman" w:cs="Times New Roman"/>
          <w:sz w:val="24"/>
          <w:szCs w:val="24"/>
        </w:rPr>
        <w:t xml:space="preserve">long as </w:t>
      </w:r>
      <w:r w:rsidRPr="00E968BE">
        <w:rPr>
          <w:rFonts w:ascii="Times New Roman" w:hAnsi="Times New Roman" w:cs="Times New Roman"/>
          <w:sz w:val="24"/>
          <w:szCs w:val="24"/>
        </w:rPr>
        <w:t xml:space="preserve">the tablespace or the database is in </w:t>
      </w:r>
      <w:r w:rsidRPr="00DE3171">
        <w:rPr>
          <w:rFonts w:ascii="Times New Roman" w:hAnsi="Times New Roman" w:cs="Times New Roman"/>
          <w:b/>
          <w:sz w:val="24"/>
          <w:szCs w:val="24"/>
        </w:rPr>
        <w:t>FORCE LOGGING</w:t>
      </w:r>
      <w:r w:rsidRPr="00E968BE">
        <w:rPr>
          <w:rFonts w:ascii="Times New Roman" w:hAnsi="Times New Roman" w:cs="Times New Roman"/>
          <w:sz w:val="24"/>
          <w:szCs w:val="24"/>
        </w:rPr>
        <w:t xml:space="preserve"> mode. If you subsequently take the tablespace out of </w:t>
      </w:r>
      <w:r w:rsidRPr="00DE3171">
        <w:rPr>
          <w:rFonts w:ascii="Times New Roman" w:hAnsi="Times New Roman" w:cs="Times New Roman"/>
          <w:b/>
          <w:sz w:val="24"/>
          <w:szCs w:val="24"/>
        </w:rPr>
        <w:t>FORCE LOGGING</w:t>
      </w:r>
      <w:r w:rsidRPr="00E968BE">
        <w:rPr>
          <w:rFonts w:ascii="Times New Roman" w:hAnsi="Times New Roman" w:cs="Times New Roman"/>
          <w:sz w:val="24"/>
          <w:szCs w:val="24"/>
        </w:rPr>
        <w:t xml:space="preserve"> mode, then the </w:t>
      </w:r>
      <w:r w:rsidRPr="00DE3171">
        <w:rPr>
          <w:rFonts w:ascii="Times New Roman" w:hAnsi="Times New Roman" w:cs="Times New Roman"/>
          <w:b/>
          <w:sz w:val="24"/>
          <w:szCs w:val="24"/>
        </w:rPr>
        <w:t>NOLOGGING</w:t>
      </w:r>
      <w:r w:rsidRPr="00E968BE">
        <w:rPr>
          <w:rFonts w:ascii="Times New Roman" w:hAnsi="Times New Roman" w:cs="Times New Roman"/>
          <w:sz w:val="24"/>
          <w:szCs w:val="24"/>
        </w:rPr>
        <w:t xml:space="preserve"> default is once again enforced.</w:t>
      </w:r>
    </w:p>
    <w:p w14:paraId="35A7B452" w14:textId="2C77ED14" w:rsidR="00F53F89" w:rsidRPr="00142F01" w:rsidRDefault="00F53F89" w:rsidP="00F53F89">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 xml:space="preserve">What is </w:t>
      </w:r>
      <w:r w:rsidRPr="00142F01">
        <w:rPr>
          <w:rFonts w:ascii="Times New Roman" w:hAnsi="Times New Roman" w:cs="Times New Roman"/>
          <w:b/>
          <w:color w:val="000000"/>
          <w:sz w:val="24"/>
          <w:szCs w:val="24"/>
        </w:rPr>
        <w:t>FORCE LOGGING</w:t>
      </w:r>
      <w:ins w:id="53" w:author="Emily D" w:date="2018-02-11T22:11:00Z">
        <w:r w:rsidR="00044C23">
          <w:rPr>
            <w:rFonts w:ascii="Times New Roman" w:hAnsi="Times New Roman" w:cs="Times New Roman"/>
            <w:b/>
            <w:color w:val="000000"/>
            <w:sz w:val="24"/>
            <w:szCs w:val="24"/>
          </w:rPr>
          <w:t>?</w:t>
        </w:r>
      </w:ins>
      <w:del w:id="54" w:author="Emily D" w:date="2018-02-11T22:11:00Z">
        <w:r w:rsidDel="00044C23">
          <w:rPr>
            <w:rFonts w:ascii="Times New Roman" w:hAnsi="Times New Roman" w:cs="Times New Roman"/>
            <w:color w:val="000000"/>
            <w:sz w:val="24"/>
            <w:szCs w:val="24"/>
          </w:rPr>
          <w:delText xml:space="preserve"> and h</w:delText>
        </w:r>
      </w:del>
      <w:ins w:id="55" w:author="Emily D" w:date="2018-02-11T22:11:00Z">
        <w:r w:rsidR="00044C23">
          <w:rPr>
            <w:rFonts w:ascii="Times New Roman" w:hAnsi="Times New Roman" w:cs="Times New Roman"/>
            <w:color w:val="000000"/>
            <w:sz w:val="24"/>
            <w:szCs w:val="24"/>
          </w:rPr>
          <w:t xml:space="preserve">  H</w:t>
        </w:r>
      </w:ins>
      <w:r>
        <w:rPr>
          <w:rFonts w:ascii="Times New Roman" w:hAnsi="Times New Roman" w:cs="Times New Roman"/>
          <w:color w:val="000000"/>
          <w:sz w:val="24"/>
          <w:szCs w:val="24"/>
        </w:rPr>
        <w:t xml:space="preserve">ow can it impact the use of the </w:t>
      </w:r>
      <w:r w:rsidRPr="00142F01">
        <w:rPr>
          <w:rFonts w:ascii="Times New Roman" w:hAnsi="Times New Roman" w:cs="Times New Roman"/>
          <w:b/>
          <w:color w:val="000000"/>
          <w:sz w:val="24"/>
          <w:szCs w:val="24"/>
        </w:rPr>
        <w:t>NOLOGGING</w:t>
      </w:r>
      <w:r>
        <w:rPr>
          <w:rFonts w:ascii="Times New Roman" w:hAnsi="Times New Roman" w:cs="Times New Roman"/>
          <w:color w:val="000000"/>
          <w:sz w:val="24"/>
          <w:szCs w:val="24"/>
        </w:rPr>
        <w:t xml:space="preserve"> option in an Oracle database</w:t>
      </w:r>
      <w:ins w:id="56" w:author="Emily D" w:date="2018-02-11T22:11:00Z">
        <w:r w:rsidR="00437DED">
          <w:rPr>
            <w:rFonts w:ascii="Times New Roman" w:hAnsi="Times New Roman" w:cs="Times New Roman"/>
            <w:color w:val="000000"/>
            <w:sz w:val="24"/>
            <w:szCs w:val="24"/>
          </w:rPr>
          <w:t>?</w:t>
        </w:r>
      </w:ins>
      <w:del w:id="57" w:author="Emily D" w:date="2018-02-11T22:11:00Z">
        <w:r w:rsidDel="00437DED">
          <w:rPr>
            <w:rFonts w:ascii="Times New Roman" w:hAnsi="Times New Roman" w:cs="Times New Roman"/>
            <w:color w:val="000000"/>
            <w:sz w:val="24"/>
            <w:szCs w:val="24"/>
          </w:rPr>
          <w:delText>.</w:delText>
        </w:r>
      </w:del>
      <w:r>
        <w:rPr>
          <w:rFonts w:ascii="Times New Roman" w:hAnsi="Times New Roman" w:cs="Times New Roman"/>
          <w:color w:val="000000"/>
          <w:sz w:val="24"/>
          <w:szCs w:val="24"/>
        </w:rPr>
        <w:t xml:space="preserve">  </w:t>
      </w:r>
      <w:r w:rsidRPr="00142F01">
        <w:rPr>
          <w:rFonts w:ascii="Times New Roman" w:hAnsi="Times New Roman" w:cs="Times New Roman"/>
          <w:color w:val="000000"/>
          <w:sz w:val="24"/>
          <w:szCs w:val="24"/>
        </w:rPr>
        <w:t xml:space="preserve">The </w:t>
      </w:r>
      <w:r w:rsidRPr="00142F01">
        <w:rPr>
          <w:rFonts w:ascii="Times New Roman" w:hAnsi="Times New Roman" w:cs="Times New Roman"/>
          <w:b/>
          <w:color w:val="000000"/>
          <w:sz w:val="24"/>
          <w:szCs w:val="24"/>
        </w:rPr>
        <w:t>FORCE LOGGING</w:t>
      </w:r>
      <w:r w:rsidRPr="00142F01">
        <w:rPr>
          <w:rFonts w:ascii="Times New Roman" w:hAnsi="Times New Roman" w:cs="Times New Roman"/>
          <w:color w:val="000000"/>
          <w:sz w:val="24"/>
          <w:szCs w:val="24"/>
        </w:rPr>
        <w:t xml:space="preserve"> option can be set at database creation or later using the alter database command</w:t>
      </w:r>
      <w:r>
        <w:rPr>
          <w:rFonts w:ascii="Times New Roman" w:hAnsi="Times New Roman" w:cs="Times New Roman"/>
          <w:color w:val="000000"/>
          <w:sz w:val="24"/>
          <w:szCs w:val="24"/>
        </w:rPr>
        <w:t xml:space="preserve"> for the hole database or on tablespace level</w:t>
      </w:r>
      <w:r w:rsidRPr="00142F01">
        <w:rPr>
          <w:rFonts w:ascii="Times New Roman" w:hAnsi="Times New Roman" w:cs="Times New Roman"/>
          <w:color w:val="000000"/>
          <w:sz w:val="24"/>
          <w:szCs w:val="24"/>
        </w:rPr>
        <w:t>.</w:t>
      </w:r>
    </w:p>
    <w:p w14:paraId="7DBD896C" w14:textId="77777777" w:rsidR="00F53F89" w:rsidRPr="00142F01" w:rsidRDefault="00F53F89" w:rsidP="00F53F89">
      <w:pPr>
        <w:spacing w:before="100" w:beforeAutospacing="1" w:after="100" w:afterAutospacing="1"/>
        <w:rPr>
          <w:rFonts w:ascii="Times New Roman" w:hAnsi="Times New Roman" w:cs="Times New Roman"/>
          <w:color w:val="000000"/>
          <w:sz w:val="24"/>
          <w:szCs w:val="24"/>
        </w:rPr>
      </w:pPr>
      <w:r w:rsidRPr="00142F01">
        <w:rPr>
          <w:rFonts w:ascii="Times New Roman" w:hAnsi="Times New Roman" w:cs="Times New Roman"/>
          <w:color w:val="000000"/>
          <w:sz w:val="24"/>
          <w:szCs w:val="24"/>
        </w:rPr>
        <w:t xml:space="preserve">To set </w:t>
      </w:r>
      <w:r w:rsidRPr="00DE3171">
        <w:rPr>
          <w:rFonts w:ascii="Times New Roman" w:hAnsi="Times New Roman" w:cs="Times New Roman"/>
          <w:b/>
          <w:color w:val="000000"/>
          <w:sz w:val="24"/>
          <w:szCs w:val="24"/>
        </w:rPr>
        <w:t>FORCE LOGGING</w:t>
      </w:r>
      <w:r w:rsidRPr="00142F01">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it can be done </w:t>
      </w:r>
      <w:r w:rsidRPr="00142F01">
        <w:rPr>
          <w:rFonts w:ascii="Times New Roman" w:hAnsi="Times New Roman" w:cs="Times New Roman"/>
          <w:color w:val="000000"/>
          <w:sz w:val="24"/>
          <w:szCs w:val="24"/>
        </w:rPr>
        <w:t xml:space="preserve">during the database creation, </w:t>
      </w:r>
      <w:r>
        <w:rPr>
          <w:rFonts w:ascii="Times New Roman" w:hAnsi="Times New Roman" w:cs="Times New Roman"/>
          <w:color w:val="000000"/>
          <w:sz w:val="24"/>
          <w:szCs w:val="24"/>
        </w:rPr>
        <w:t>by issuing a database</w:t>
      </w:r>
      <w:del w:id="58" w:author="Emily D" w:date="2018-02-11T22:12:00Z">
        <w:r w:rsidDel="00437DED">
          <w:rPr>
            <w:rFonts w:ascii="Times New Roman" w:hAnsi="Times New Roman" w:cs="Times New Roman"/>
            <w:color w:val="000000"/>
            <w:sz w:val="24"/>
            <w:szCs w:val="24"/>
          </w:rPr>
          <w:delText xml:space="preserve"> </w:delText>
        </w:r>
      </w:del>
      <w:del w:id="59" w:author="Emily D" w:date="2018-02-11T22:11:00Z">
        <w:r w:rsidDel="00437DED">
          <w:rPr>
            <w:rFonts w:ascii="Times New Roman" w:hAnsi="Times New Roman" w:cs="Times New Roman"/>
            <w:color w:val="000000"/>
            <w:sz w:val="24"/>
            <w:szCs w:val="24"/>
          </w:rPr>
          <w:delText>create</w:delText>
        </w:r>
      </w:del>
      <w:r>
        <w:rPr>
          <w:rFonts w:ascii="Times New Roman" w:hAnsi="Times New Roman" w:cs="Times New Roman"/>
          <w:color w:val="000000"/>
          <w:sz w:val="24"/>
          <w:szCs w:val="24"/>
        </w:rPr>
        <w:t xml:space="preserve"> </w:t>
      </w:r>
      <w:r w:rsidRPr="00DE3171">
        <w:rPr>
          <w:rFonts w:ascii="Times New Roman" w:hAnsi="Times New Roman" w:cs="Times New Roman"/>
          <w:b/>
          <w:color w:val="000000"/>
          <w:sz w:val="24"/>
          <w:szCs w:val="24"/>
        </w:rPr>
        <w:t>CREATE DATABASE</w:t>
      </w:r>
      <w:r>
        <w:rPr>
          <w:rFonts w:ascii="Times New Roman" w:hAnsi="Times New Roman" w:cs="Times New Roman"/>
          <w:color w:val="000000"/>
          <w:sz w:val="24"/>
          <w:szCs w:val="24"/>
        </w:rPr>
        <w:t xml:space="preserve"> </w:t>
      </w:r>
      <w:r w:rsidRPr="00DE3171">
        <w:rPr>
          <w:rFonts w:ascii="Times New Roman" w:hAnsi="Times New Roman" w:cs="Times New Roman"/>
          <w:b/>
          <w:color w:val="000000"/>
          <w:sz w:val="24"/>
          <w:szCs w:val="24"/>
        </w:rPr>
        <w:t>FORCE LOGGING</w:t>
      </w:r>
      <w:r>
        <w:rPr>
          <w:rFonts w:ascii="Times New Roman" w:hAnsi="Times New Roman" w:cs="Times New Roman"/>
          <w:color w:val="000000"/>
          <w:sz w:val="24"/>
          <w:szCs w:val="24"/>
        </w:rPr>
        <w:t xml:space="preserve"> with the option.</w:t>
      </w:r>
    </w:p>
    <w:p w14:paraId="6B4DFA0E" w14:textId="77777777" w:rsidR="00F53F89" w:rsidRPr="00142F01" w:rsidRDefault="00F53F89" w:rsidP="00F53F89">
      <w:pPr>
        <w:spacing w:before="100" w:beforeAutospacing="1" w:after="100" w:afterAutospacing="1"/>
        <w:rPr>
          <w:rFonts w:ascii="Times New Roman" w:hAnsi="Times New Roman" w:cs="Times New Roman"/>
          <w:color w:val="000000"/>
          <w:sz w:val="24"/>
          <w:szCs w:val="24"/>
        </w:rPr>
      </w:pPr>
      <w:r w:rsidRPr="00142F01">
        <w:rPr>
          <w:rFonts w:ascii="Times New Roman" w:hAnsi="Times New Roman" w:cs="Times New Roman"/>
          <w:color w:val="000000"/>
          <w:sz w:val="24"/>
          <w:szCs w:val="24"/>
        </w:rPr>
        <w:t xml:space="preserve">To enable </w:t>
      </w:r>
      <w:r w:rsidRPr="00142F01">
        <w:rPr>
          <w:rFonts w:ascii="Times New Roman" w:hAnsi="Times New Roman" w:cs="Times New Roman"/>
          <w:b/>
          <w:color w:val="000000"/>
          <w:sz w:val="24"/>
          <w:szCs w:val="24"/>
        </w:rPr>
        <w:t>FORCE LOGGING</w:t>
      </w:r>
      <w:r w:rsidRPr="00142F01">
        <w:rPr>
          <w:rFonts w:ascii="Times New Roman" w:hAnsi="Times New Roman" w:cs="Times New Roman"/>
          <w:color w:val="000000"/>
          <w:sz w:val="24"/>
          <w:szCs w:val="24"/>
        </w:rPr>
        <w:t xml:space="preserve"> after the database is created, use the following command:</w:t>
      </w:r>
    </w:p>
    <w:p w14:paraId="297ED4D0" w14:textId="77777777" w:rsidR="00F53F89" w:rsidRPr="00142F01" w:rsidRDefault="00F53F89" w:rsidP="00F53F89">
      <w:pPr>
        <w:spacing w:before="100" w:beforeAutospacing="1" w:after="100" w:afterAutospacing="1"/>
        <w:rPr>
          <w:rFonts w:ascii="Times New Roman" w:hAnsi="Times New Roman" w:cs="Times New Roman"/>
          <w:b/>
          <w:color w:val="000000"/>
          <w:sz w:val="24"/>
          <w:szCs w:val="24"/>
        </w:rPr>
      </w:pPr>
      <w:r w:rsidRPr="00142F01">
        <w:rPr>
          <w:rFonts w:ascii="Times New Roman" w:hAnsi="Times New Roman" w:cs="Times New Roman"/>
          <w:b/>
          <w:color w:val="000000"/>
          <w:sz w:val="24"/>
          <w:szCs w:val="24"/>
        </w:rPr>
        <w:t>ALTER DATABASE FORCE LOGGING;</w:t>
      </w:r>
    </w:p>
    <w:p w14:paraId="01B6EE6E" w14:textId="77777777" w:rsidR="00F53F89" w:rsidRDefault="00F53F89" w:rsidP="00F53F89">
      <w:pPr>
        <w:spacing w:before="100" w:beforeAutospacing="1" w:after="100" w:afterAutospacing="1"/>
        <w:rPr>
          <w:rFonts w:ascii="Times New Roman" w:hAnsi="Times New Roman" w:cs="Times New Roman"/>
          <w:color w:val="000000"/>
          <w:sz w:val="24"/>
          <w:szCs w:val="24"/>
        </w:rPr>
      </w:pPr>
      <w:r w:rsidRPr="00142F01">
        <w:rPr>
          <w:rFonts w:ascii="Times New Roman" w:hAnsi="Times New Roman" w:cs="Times New Roman"/>
          <w:color w:val="000000"/>
          <w:sz w:val="24"/>
          <w:szCs w:val="24"/>
        </w:rPr>
        <w:t xml:space="preserve">The </w:t>
      </w:r>
      <w:r w:rsidRPr="00BA66F6">
        <w:rPr>
          <w:rFonts w:ascii="Times New Roman" w:hAnsi="Times New Roman" w:cs="Times New Roman"/>
          <w:b/>
          <w:color w:val="000000"/>
          <w:sz w:val="24"/>
          <w:szCs w:val="24"/>
        </w:rPr>
        <w:t>FORCE LOGGING</w:t>
      </w:r>
      <w:r w:rsidRPr="00142F01">
        <w:rPr>
          <w:rFonts w:ascii="Times New Roman" w:hAnsi="Times New Roman" w:cs="Times New Roman"/>
          <w:color w:val="000000"/>
          <w:sz w:val="24"/>
          <w:szCs w:val="24"/>
        </w:rPr>
        <w:t xml:space="preserve"> option </w:t>
      </w:r>
      <w:r>
        <w:rPr>
          <w:rFonts w:ascii="Times New Roman" w:hAnsi="Times New Roman" w:cs="Times New Roman"/>
          <w:color w:val="000000"/>
          <w:sz w:val="24"/>
          <w:szCs w:val="24"/>
        </w:rPr>
        <w:t xml:space="preserve">has become a </w:t>
      </w:r>
      <w:r w:rsidRPr="00345D47">
        <w:rPr>
          <w:rFonts w:ascii="Times New Roman" w:hAnsi="Times New Roman" w:cs="Times New Roman"/>
          <w:b/>
          <w:color w:val="000000"/>
          <w:sz w:val="24"/>
          <w:szCs w:val="24"/>
        </w:rPr>
        <w:t>best practice</w:t>
      </w:r>
      <w:r>
        <w:rPr>
          <w:rFonts w:ascii="Times New Roman" w:hAnsi="Times New Roman" w:cs="Times New Roman"/>
          <w:color w:val="000000"/>
          <w:sz w:val="24"/>
          <w:szCs w:val="24"/>
        </w:rPr>
        <w:t xml:space="preserve"> with some </w:t>
      </w:r>
      <w:r w:rsidRPr="005C6952">
        <w:rPr>
          <w:rFonts w:ascii="Times New Roman" w:hAnsi="Times New Roman" w:cs="Times New Roman"/>
          <w:b/>
          <w:color w:val="000000"/>
          <w:sz w:val="24"/>
          <w:szCs w:val="24"/>
        </w:rPr>
        <w:t>DBA</w:t>
      </w:r>
      <w:del w:id="60" w:author="Emily D" w:date="2018-02-11T22:12:00Z">
        <w:r w:rsidDel="00437DED">
          <w:rPr>
            <w:rFonts w:ascii="Times New Roman" w:hAnsi="Times New Roman" w:cs="Times New Roman"/>
            <w:color w:val="000000"/>
            <w:sz w:val="24"/>
            <w:szCs w:val="24"/>
          </w:rPr>
          <w:delText>’</w:delText>
        </w:r>
      </w:del>
      <w:r>
        <w:rPr>
          <w:rFonts w:ascii="Times New Roman" w:hAnsi="Times New Roman" w:cs="Times New Roman"/>
          <w:color w:val="000000"/>
          <w:sz w:val="24"/>
          <w:szCs w:val="24"/>
        </w:rPr>
        <w:t xml:space="preserve">s and in certain cases it </w:t>
      </w:r>
      <w:r w:rsidRPr="00142F01">
        <w:rPr>
          <w:rFonts w:ascii="Times New Roman" w:hAnsi="Times New Roman" w:cs="Times New Roman"/>
          <w:color w:val="000000"/>
          <w:sz w:val="24"/>
          <w:szCs w:val="24"/>
        </w:rPr>
        <w:t xml:space="preserve">is the safest </w:t>
      </w:r>
      <w:r>
        <w:rPr>
          <w:rFonts w:ascii="Times New Roman" w:hAnsi="Times New Roman" w:cs="Times New Roman"/>
          <w:color w:val="000000"/>
          <w:sz w:val="24"/>
          <w:szCs w:val="24"/>
        </w:rPr>
        <w:t xml:space="preserve">way </w:t>
      </w:r>
      <w:r w:rsidRPr="00142F01">
        <w:rPr>
          <w:rFonts w:ascii="Times New Roman" w:hAnsi="Times New Roman" w:cs="Times New Roman"/>
          <w:color w:val="000000"/>
          <w:sz w:val="24"/>
          <w:szCs w:val="24"/>
        </w:rPr>
        <w:t xml:space="preserve">to ensure that </w:t>
      </w:r>
      <w:r>
        <w:rPr>
          <w:rFonts w:ascii="Times New Roman" w:hAnsi="Times New Roman" w:cs="Times New Roman"/>
          <w:color w:val="000000"/>
          <w:sz w:val="24"/>
          <w:szCs w:val="24"/>
        </w:rPr>
        <w:t xml:space="preserve">no data is lost when someone turns off logging by accident or on the wrong table which will allow the loss of Redo log activity.   </w:t>
      </w:r>
    </w:p>
    <w:p w14:paraId="61E5B4A5" w14:textId="62D57D50" w:rsidR="00F53F89" w:rsidRDefault="00F53F89" w:rsidP="00F53F89">
      <w:pPr>
        <w:spacing w:before="100" w:beforeAutospacing="1" w:after="100" w:afterAutospacing="1"/>
        <w:rPr>
          <w:rFonts w:ascii="Times New Roman" w:hAnsi="Times New Roman" w:cs="Times New Roman"/>
          <w:color w:val="000000"/>
          <w:sz w:val="24"/>
          <w:szCs w:val="24"/>
        </w:rPr>
      </w:pPr>
      <w:commentRangeStart w:id="61"/>
      <w:commentRangeStart w:id="62"/>
      <w:commentRangeStart w:id="63"/>
      <w:r>
        <w:rPr>
          <w:rFonts w:ascii="Times New Roman" w:hAnsi="Times New Roman" w:cs="Times New Roman"/>
          <w:color w:val="000000"/>
          <w:sz w:val="24"/>
          <w:szCs w:val="24"/>
        </w:rPr>
        <w:t>But what about the use case where you are reloading a table from scratch</w:t>
      </w:r>
      <w:ins w:id="64" w:author="Joseph" w:date="2018-02-12T19:46:00Z">
        <w:r w:rsidR="00CB0345">
          <w:rPr>
            <w:rFonts w:ascii="Times New Roman" w:hAnsi="Times New Roman" w:cs="Times New Roman"/>
            <w:color w:val="000000"/>
            <w:sz w:val="24"/>
            <w:szCs w:val="24"/>
          </w:rPr>
          <w:t xml:space="preserve">?  </w:t>
        </w:r>
      </w:ins>
      <w:del w:id="65" w:author="Joseph" w:date="2018-02-12T19:46:00Z">
        <w:r w:rsidDel="00CB0345">
          <w:rPr>
            <w:rFonts w:ascii="Times New Roman" w:hAnsi="Times New Roman" w:cs="Times New Roman"/>
            <w:color w:val="000000"/>
            <w:sz w:val="24"/>
            <w:szCs w:val="24"/>
          </w:rPr>
          <w:delText xml:space="preserve"> such as w</w:delText>
        </w:r>
      </w:del>
      <w:ins w:id="66" w:author="Joseph" w:date="2018-02-12T19:46:00Z">
        <w:r w:rsidR="00CB0345">
          <w:rPr>
            <w:rFonts w:ascii="Times New Roman" w:hAnsi="Times New Roman" w:cs="Times New Roman"/>
            <w:color w:val="000000"/>
            <w:sz w:val="24"/>
            <w:szCs w:val="24"/>
          </w:rPr>
          <w:t>W</w:t>
        </w:r>
      </w:ins>
      <w:r>
        <w:rPr>
          <w:rFonts w:ascii="Times New Roman" w:hAnsi="Times New Roman" w:cs="Times New Roman"/>
          <w:color w:val="000000"/>
          <w:sz w:val="24"/>
          <w:szCs w:val="24"/>
        </w:rPr>
        <w:t xml:space="preserve">hen you create a target table in </w:t>
      </w:r>
      <w:r w:rsidRPr="005C6952">
        <w:rPr>
          <w:rFonts w:ascii="Times New Roman" w:hAnsi="Times New Roman" w:cs="Times New Roman"/>
          <w:b/>
          <w:color w:val="000000"/>
          <w:sz w:val="24"/>
          <w:szCs w:val="24"/>
        </w:rPr>
        <w:t>OD</w:t>
      </w:r>
      <w:r w:rsidRPr="00F30677">
        <w:rPr>
          <w:rFonts w:ascii="Times New Roman" w:hAnsi="Times New Roman" w:cs="Times New Roman"/>
          <w:b/>
          <w:color w:val="000000"/>
          <w:sz w:val="24"/>
          <w:szCs w:val="24"/>
        </w:rPr>
        <w:t>I</w:t>
      </w:r>
      <w:r>
        <w:rPr>
          <w:rFonts w:ascii="Times New Roman" w:hAnsi="Times New Roman" w:cs="Times New Roman"/>
          <w:color w:val="000000"/>
          <w:sz w:val="24"/>
          <w:szCs w:val="24"/>
        </w:rPr>
        <w:t xml:space="preserve"> and reload the mapping data.  In cases like these it does not work</w:t>
      </w:r>
      <w:ins w:id="67" w:author="Joseph" w:date="2018-02-12T19:47:00Z">
        <w:r w:rsidR="00CB0345">
          <w:rPr>
            <w:rFonts w:ascii="Times New Roman" w:hAnsi="Times New Roman" w:cs="Times New Roman"/>
            <w:color w:val="000000"/>
            <w:sz w:val="24"/>
            <w:szCs w:val="24"/>
          </w:rPr>
          <w:t xml:space="preserve">.  </w:t>
        </w:r>
      </w:ins>
      <w:del w:id="68" w:author="Joseph" w:date="2018-02-12T19:47:00Z">
        <w:r w:rsidDel="00CB0345">
          <w:rPr>
            <w:rFonts w:ascii="Times New Roman" w:hAnsi="Times New Roman" w:cs="Times New Roman"/>
            <w:color w:val="000000"/>
            <w:sz w:val="24"/>
            <w:szCs w:val="24"/>
          </w:rPr>
          <w:delText xml:space="preserve"> </w:delText>
        </w:r>
      </w:del>
      <w:ins w:id="69" w:author="Emily D" w:date="2018-02-11T22:12:00Z">
        <w:r w:rsidR="00437DED">
          <w:rPr>
            <w:rFonts w:ascii="Times New Roman" w:hAnsi="Times New Roman" w:cs="Times New Roman"/>
            <w:color w:val="000000"/>
            <w:sz w:val="24"/>
            <w:szCs w:val="24"/>
          </w:rPr>
          <w:t>and</w:t>
        </w:r>
      </w:ins>
      <w:del w:id="70" w:author="Emily D" w:date="2018-02-11T22:12:00Z">
        <w:r w:rsidDel="00437DED">
          <w:rPr>
            <w:rFonts w:ascii="Times New Roman" w:hAnsi="Times New Roman" w:cs="Times New Roman"/>
            <w:color w:val="000000"/>
            <w:sz w:val="24"/>
            <w:szCs w:val="24"/>
          </w:rPr>
          <w:delText>or</w:delText>
        </w:r>
      </w:del>
      <w:r>
        <w:rPr>
          <w:rFonts w:ascii="Times New Roman" w:hAnsi="Times New Roman" w:cs="Times New Roman"/>
          <w:color w:val="000000"/>
          <w:sz w:val="24"/>
          <w:szCs w:val="24"/>
        </w:rPr>
        <w:t xml:space="preserve"> </w:t>
      </w:r>
      <w:del w:id="71" w:author="Joseph" w:date="2018-02-12T19:47:00Z">
        <w:r w:rsidDel="00CB0345">
          <w:rPr>
            <w:rFonts w:ascii="Times New Roman" w:hAnsi="Times New Roman" w:cs="Times New Roman"/>
            <w:color w:val="000000"/>
            <w:sz w:val="24"/>
            <w:szCs w:val="24"/>
          </w:rPr>
          <w:delText>i</w:delText>
        </w:r>
      </w:del>
      <w:ins w:id="72" w:author="Joseph" w:date="2018-02-12T19:47:00Z">
        <w:r w:rsidR="00CB0345">
          <w:rPr>
            <w:rFonts w:ascii="Times New Roman" w:hAnsi="Times New Roman" w:cs="Times New Roman"/>
            <w:color w:val="000000"/>
            <w:sz w:val="24"/>
            <w:szCs w:val="24"/>
          </w:rPr>
          <w:t>I</w:t>
        </w:r>
      </w:ins>
      <w:r>
        <w:rPr>
          <w:rFonts w:ascii="Times New Roman" w:hAnsi="Times New Roman" w:cs="Times New Roman"/>
          <w:color w:val="000000"/>
          <w:sz w:val="24"/>
          <w:szCs w:val="24"/>
        </w:rPr>
        <w:t>n some DSS applications or data warehousing</w:t>
      </w:r>
      <w:ins w:id="73" w:author="Emily D" w:date="2018-02-11T22:13:00Z">
        <w:r w:rsidR="00437DED">
          <w:rPr>
            <w:rFonts w:ascii="Times New Roman" w:hAnsi="Times New Roman" w:cs="Times New Roman"/>
            <w:color w:val="000000"/>
            <w:sz w:val="24"/>
            <w:szCs w:val="24"/>
          </w:rPr>
          <w:t>,</w:t>
        </w:r>
      </w:ins>
      <w:r>
        <w:rPr>
          <w:rFonts w:ascii="Times New Roman" w:hAnsi="Times New Roman" w:cs="Times New Roman"/>
          <w:color w:val="000000"/>
          <w:sz w:val="24"/>
          <w:szCs w:val="24"/>
        </w:rPr>
        <w:t xml:space="preserve"> but not where you have a slowly changing dimension and you wish to trap those changes.  </w:t>
      </w:r>
      <w:commentRangeEnd w:id="61"/>
      <w:r w:rsidR="00437DED">
        <w:rPr>
          <w:rStyle w:val="CommentReference"/>
        </w:rPr>
        <w:commentReference w:id="61"/>
      </w:r>
      <w:commentRangeEnd w:id="62"/>
      <w:r w:rsidR="00D36831">
        <w:rPr>
          <w:rStyle w:val="CommentReference"/>
        </w:rPr>
        <w:commentReference w:id="62"/>
      </w:r>
      <w:commentRangeEnd w:id="63"/>
      <w:r w:rsidR="00D36831">
        <w:rPr>
          <w:rStyle w:val="CommentReference"/>
        </w:rPr>
        <w:commentReference w:id="63"/>
      </w:r>
    </w:p>
    <w:p w14:paraId="4450111C" w14:textId="77777777" w:rsidR="00F53F89" w:rsidRDefault="00F53F89" w:rsidP="00F53F89">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4EAD309E" w14:textId="77777777" w:rsidR="00F53F89" w:rsidRDefault="00F53F89" w:rsidP="00F53F89">
      <w:pPr>
        <w:spacing w:before="100" w:beforeAutospacing="1" w:after="100" w:afterAutospacing="1"/>
        <w:rPr>
          <w:rFonts w:ascii="Times New Roman" w:hAnsi="Times New Roman" w:cs="Times New Roman"/>
          <w:color w:val="000000"/>
          <w:sz w:val="24"/>
          <w:szCs w:val="24"/>
        </w:rPr>
      </w:pPr>
    </w:p>
    <w:p w14:paraId="652F083F" w14:textId="4126418F" w:rsidR="00F53F89" w:rsidRDefault="00F53F89" w:rsidP="00F53F89">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 xml:space="preserve">At work, I am a Senior DBA working with </w:t>
      </w:r>
      <w:r>
        <w:rPr>
          <w:rFonts w:ascii="Times New Roman" w:hAnsi="Times New Roman" w:cs="Times New Roman"/>
          <w:b/>
          <w:color w:val="000000"/>
          <w:sz w:val="24"/>
          <w:szCs w:val="24"/>
        </w:rPr>
        <w:t>Data W</w:t>
      </w:r>
      <w:r w:rsidRPr="00F30677">
        <w:rPr>
          <w:rFonts w:ascii="Times New Roman" w:hAnsi="Times New Roman" w:cs="Times New Roman"/>
          <w:b/>
          <w:color w:val="000000"/>
          <w:sz w:val="24"/>
          <w:szCs w:val="24"/>
        </w:rPr>
        <w:t>arehousing</w:t>
      </w:r>
      <w:r>
        <w:rPr>
          <w:rFonts w:ascii="Times New Roman" w:hAnsi="Times New Roman" w:cs="Times New Roman"/>
          <w:b/>
          <w:color w:val="000000"/>
          <w:sz w:val="24"/>
          <w:szCs w:val="24"/>
        </w:rPr>
        <w:t xml:space="preserve">, </w:t>
      </w:r>
      <w:r>
        <w:rPr>
          <w:rStyle w:val="Strong"/>
          <w:rFonts w:ascii="Times New Roman" w:hAnsi="Times New Roman" w:cs="Times New Roman"/>
          <w:sz w:val="28"/>
          <w:szCs w:val="28"/>
        </w:rPr>
        <w:t xml:space="preserve">APEX </w:t>
      </w:r>
      <w:r>
        <w:rPr>
          <w:rFonts w:ascii="Times New Roman" w:hAnsi="Times New Roman" w:cs="Times New Roman"/>
          <w:color w:val="000000"/>
          <w:sz w:val="24"/>
          <w:szCs w:val="24"/>
        </w:rPr>
        <w:t xml:space="preserve">and </w:t>
      </w:r>
      <w:r w:rsidRPr="00AE3736">
        <w:rPr>
          <w:rFonts w:ascii="Times New Roman" w:hAnsi="Times New Roman" w:cs="Times New Roman"/>
          <w:b/>
          <w:color w:val="000000"/>
          <w:sz w:val="24"/>
          <w:szCs w:val="24"/>
        </w:rPr>
        <w:t>ODI</w:t>
      </w:r>
      <w:r>
        <w:rPr>
          <w:rFonts w:ascii="Times New Roman" w:hAnsi="Times New Roman" w:cs="Times New Roman"/>
          <w:color w:val="000000"/>
          <w:sz w:val="24"/>
          <w:szCs w:val="24"/>
        </w:rPr>
        <w:t>, I</w:t>
      </w:r>
      <w:del w:id="74" w:author="Emily D" w:date="2018-02-11T22:13:00Z">
        <w:r w:rsidDel="00437DED">
          <w:rPr>
            <w:rFonts w:ascii="Times New Roman" w:hAnsi="Times New Roman" w:cs="Times New Roman"/>
            <w:color w:val="000000"/>
            <w:sz w:val="24"/>
            <w:szCs w:val="24"/>
          </w:rPr>
          <w:delText xml:space="preserve"> tried to</w:delText>
        </w:r>
      </w:del>
      <w:r>
        <w:rPr>
          <w:rFonts w:ascii="Times New Roman" w:hAnsi="Times New Roman" w:cs="Times New Roman"/>
          <w:color w:val="000000"/>
          <w:sz w:val="24"/>
          <w:szCs w:val="24"/>
        </w:rPr>
        <w:t xml:space="preserve"> turn</w:t>
      </w:r>
      <w:ins w:id="75" w:author="Emily D" w:date="2018-02-11T22:13:00Z">
        <w:r w:rsidR="00437DED">
          <w:rPr>
            <w:rFonts w:ascii="Times New Roman" w:hAnsi="Times New Roman" w:cs="Times New Roman"/>
            <w:color w:val="000000"/>
            <w:sz w:val="24"/>
            <w:szCs w:val="24"/>
          </w:rPr>
          <w:t>ed</w:t>
        </w:r>
      </w:ins>
      <w:r>
        <w:rPr>
          <w:rFonts w:ascii="Times New Roman" w:hAnsi="Times New Roman" w:cs="Times New Roman"/>
          <w:color w:val="000000"/>
          <w:sz w:val="24"/>
          <w:szCs w:val="24"/>
        </w:rPr>
        <w:t xml:space="preserve"> on </w:t>
      </w:r>
      <w:ins w:id="76" w:author="Emily D" w:date="2018-02-11T22:13:00Z">
        <w:r w:rsidR="00437DED">
          <w:rPr>
            <w:rFonts w:ascii="Times New Roman" w:hAnsi="Times New Roman" w:cs="Times New Roman"/>
            <w:color w:val="000000"/>
            <w:sz w:val="24"/>
            <w:szCs w:val="24"/>
          </w:rPr>
          <w:t xml:space="preserve">the </w:t>
        </w:r>
      </w:ins>
      <w:r>
        <w:rPr>
          <w:rFonts w:ascii="Times New Roman" w:hAnsi="Times New Roman" w:cs="Times New Roman"/>
          <w:b/>
          <w:color w:val="000000"/>
          <w:sz w:val="24"/>
          <w:szCs w:val="24"/>
        </w:rPr>
        <w:t>NOLOGGING</w:t>
      </w:r>
      <w:r>
        <w:rPr>
          <w:rFonts w:ascii="Times New Roman" w:hAnsi="Times New Roman" w:cs="Times New Roman"/>
          <w:color w:val="000000"/>
          <w:sz w:val="24"/>
          <w:szCs w:val="24"/>
        </w:rPr>
        <w:t xml:space="preserve"> option at my company and guess what happened</w:t>
      </w:r>
      <w:ins w:id="77" w:author="Emily D" w:date="2018-02-11T22:13:00Z">
        <w:r w:rsidR="00437DED">
          <w:rPr>
            <w:rFonts w:ascii="Times New Roman" w:hAnsi="Times New Roman" w:cs="Times New Roman"/>
            <w:color w:val="000000"/>
            <w:sz w:val="24"/>
            <w:szCs w:val="24"/>
          </w:rPr>
          <w:t>:</w:t>
        </w:r>
      </w:ins>
      <w:r>
        <w:rPr>
          <w:rFonts w:ascii="Times New Roman" w:hAnsi="Times New Roman" w:cs="Times New Roman"/>
          <w:color w:val="000000"/>
          <w:sz w:val="24"/>
          <w:szCs w:val="24"/>
        </w:rPr>
        <w:t xml:space="preserve"> </w:t>
      </w:r>
      <w:r w:rsidRPr="00F30677">
        <w:rPr>
          <w:rFonts w:ascii="Times New Roman" w:hAnsi="Times New Roman" w:cs="Times New Roman"/>
          <w:b/>
          <w:color w:val="000000"/>
          <w:sz w:val="24"/>
          <w:szCs w:val="24"/>
        </w:rPr>
        <w:t>nothing</w:t>
      </w:r>
      <w:r>
        <w:rPr>
          <w:rFonts w:ascii="Times New Roman" w:hAnsi="Times New Roman" w:cs="Times New Roman"/>
          <w:color w:val="000000"/>
          <w:sz w:val="24"/>
          <w:szCs w:val="24"/>
        </w:rPr>
        <w:t xml:space="preserve">.  Even though we issued an alter table command </w:t>
      </w:r>
      <w:del w:id="78" w:author="Emily D" w:date="2018-02-11T22:15:00Z">
        <w:r w:rsidDel="00437DED">
          <w:rPr>
            <w:rFonts w:ascii="Times New Roman" w:hAnsi="Times New Roman" w:cs="Times New Roman"/>
            <w:color w:val="000000"/>
            <w:sz w:val="24"/>
            <w:szCs w:val="24"/>
          </w:rPr>
          <w:delText>we were</w:delText>
        </w:r>
      </w:del>
      <w:ins w:id="79" w:author="Emily D" w:date="2018-02-11T22:15:00Z">
        <w:del w:id="80" w:author="Joseph" w:date="2018-02-12T21:01:00Z">
          <w:r w:rsidR="00437DED" w:rsidDel="009D5F47">
            <w:rPr>
              <w:rFonts w:ascii="Times New Roman" w:hAnsi="Times New Roman" w:cs="Times New Roman"/>
              <w:color w:val="000000"/>
              <w:sz w:val="24"/>
              <w:szCs w:val="24"/>
            </w:rPr>
            <w:delText>and was</w:delText>
          </w:r>
        </w:del>
      </w:ins>
      <w:ins w:id="81" w:author="Joseph" w:date="2018-02-12T21:01:00Z">
        <w:r w:rsidR="009D5F47">
          <w:rPr>
            <w:rFonts w:ascii="Times New Roman" w:hAnsi="Times New Roman" w:cs="Times New Roman"/>
            <w:color w:val="000000"/>
            <w:sz w:val="24"/>
            <w:szCs w:val="24"/>
          </w:rPr>
          <w:t xml:space="preserve"> it was</w:t>
        </w:r>
      </w:ins>
      <w:r>
        <w:rPr>
          <w:rFonts w:ascii="Times New Roman" w:hAnsi="Times New Roman" w:cs="Times New Roman"/>
          <w:color w:val="000000"/>
          <w:sz w:val="24"/>
          <w:szCs w:val="24"/>
        </w:rPr>
        <w:t xml:space="preserve"> still in logging mode, </w:t>
      </w:r>
      <w:del w:id="82" w:author="Emily D" w:date="2018-02-11T22:15:00Z">
        <w:r w:rsidDel="00437DED">
          <w:rPr>
            <w:rFonts w:ascii="Times New Roman" w:hAnsi="Times New Roman" w:cs="Times New Roman"/>
            <w:color w:val="000000"/>
            <w:sz w:val="24"/>
            <w:szCs w:val="24"/>
          </w:rPr>
          <w:delText xml:space="preserve">so </w:delText>
        </w:r>
      </w:del>
      <w:r>
        <w:rPr>
          <w:rFonts w:ascii="Times New Roman" w:hAnsi="Times New Roman" w:cs="Times New Roman"/>
          <w:color w:val="000000"/>
          <w:sz w:val="24"/>
          <w:szCs w:val="24"/>
        </w:rPr>
        <w:t>our command was ignored.  This is wrong</w:t>
      </w:r>
      <w:ins w:id="83" w:author="Emily D" w:date="2018-02-11T22:15:00Z">
        <w:r w:rsidR="00437DED">
          <w:rPr>
            <w:rFonts w:ascii="Times New Roman" w:hAnsi="Times New Roman" w:cs="Times New Roman"/>
            <w:color w:val="000000"/>
            <w:sz w:val="24"/>
            <w:szCs w:val="24"/>
          </w:rPr>
          <w:t>,</w:t>
        </w:r>
      </w:ins>
      <w:r>
        <w:rPr>
          <w:rFonts w:ascii="Times New Roman" w:hAnsi="Times New Roman" w:cs="Times New Roman"/>
          <w:color w:val="000000"/>
          <w:sz w:val="24"/>
          <w:szCs w:val="24"/>
        </w:rPr>
        <w:t xml:space="preserve"> Oracle 12c should at least give you an error or a warning message so that you don’t waste time and know that the database is in </w:t>
      </w:r>
      <w:r w:rsidRPr="006E6F22">
        <w:rPr>
          <w:rFonts w:ascii="Times New Roman" w:hAnsi="Times New Roman" w:cs="Times New Roman"/>
          <w:b/>
          <w:color w:val="000000"/>
          <w:sz w:val="24"/>
          <w:szCs w:val="24"/>
        </w:rPr>
        <w:t>FORCE LOGGING</w:t>
      </w:r>
      <w:r>
        <w:rPr>
          <w:rFonts w:ascii="Times New Roman" w:hAnsi="Times New Roman" w:cs="Times New Roman"/>
          <w:color w:val="000000"/>
          <w:sz w:val="24"/>
          <w:szCs w:val="24"/>
        </w:rPr>
        <w:t xml:space="preserve"> mode.  I did not realize this until I got the results back from the run and the times were the same.  </w:t>
      </w:r>
    </w:p>
    <w:p w14:paraId="585C3379" w14:textId="77777777" w:rsidR="00F53F89" w:rsidRDefault="00F53F89" w:rsidP="00F53F89">
      <w:pPr>
        <w:spacing w:before="100" w:beforeAutospacing="1" w:after="100" w:afterAutospacing="1"/>
        <w:rPr>
          <w:rFonts w:ascii="Times New Roman" w:hAnsi="Times New Roman" w:cs="Times New Roman"/>
          <w:color w:val="000000"/>
          <w:sz w:val="24"/>
          <w:szCs w:val="24"/>
        </w:rPr>
      </w:pPr>
    </w:p>
    <w:p w14:paraId="642F99F2" w14:textId="77777777" w:rsidR="00F53F89" w:rsidRPr="00432E8D" w:rsidRDefault="00F53F89" w:rsidP="00F53F89">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 xml:space="preserve">Then we found out that the infrastructure </w:t>
      </w:r>
      <w:r w:rsidRPr="006E6F22">
        <w:rPr>
          <w:rFonts w:ascii="Times New Roman" w:hAnsi="Times New Roman" w:cs="Times New Roman"/>
          <w:b/>
          <w:color w:val="000000"/>
          <w:sz w:val="24"/>
          <w:szCs w:val="24"/>
        </w:rPr>
        <w:t>DBA</w:t>
      </w:r>
      <w:r>
        <w:rPr>
          <w:rFonts w:ascii="Times New Roman" w:hAnsi="Times New Roman" w:cs="Times New Roman"/>
          <w:color w:val="000000"/>
          <w:sz w:val="24"/>
          <w:szCs w:val="24"/>
        </w:rPr>
        <w:t xml:space="preserve"> group had used </w:t>
      </w:r>
      <w:r w:rsidRPr="006E6F22">
        <w:rPr>
          <w:rFonts w:ascii="Times New Roman" w:hAnsi="Times New Roman" w:cs="Times New Roman"/>
          <w:b/>
          <w:color w:val="000000"/>
          <w:sz w:val="24"/>
          <w:szCs w:val="24"/>
        </w:rPr>
        <w:t>FORCE LOGGING</w:t>
      </w:r>
      <w:r>
        <w:rPr>
          <w:rFonts w:ascii="Times New Roman" w:hAnsi="Times New Roman" w:cs="Times New Roman"/>
          <w:color w:val="000000"/>
          <w:sz w:val="24"/>
          <w:szCs w:val="24"/>
        </w:rPr>
        <w:t xml:space="preserve"> as a best practice for all our databases.  Because we are a major user of Data Guard, currently we use Data Guard 12c even on development systems so we can’t use the </w:t>
      </w:r>
      <w:r>
        <w:rPr>
          <w:rFonts w:ascii="Times New Roman" w:hAnsi="Times New Roman" w:cs="Times New Roman"/>
          <w:b/>
          <w:color w:val="000000"/>
          <w:sz w:val="24"/>
          <w:szCs w:val="24"/>
        </w:rPr>
        <w:t>NOLOGGING</w:t>
      </w:r>
      <w:r>
        <w:rPr>
          <w:rFonts w:ascii="Times New Roman" w:hAnsi="Times New Roman" w:cs="Times New Roman"/>
          <w:color w:val="000000"/>
          <w:sz w:val="24"/>
          <w:szCs w:val="24"/>
        </w:rPr>
        <w:t xml:space="preserve"> option but maybe you can.  Oracle suggests using </w:t>
      </w:r>
      <w:r w:rsidRPr="006E6F22">
        <w:rPr>
          <w:rFonts w:ascii="Times New Roman" w:hAnsi="Times New Roman" w:cs="Times New Roman"/>
          <w:b/>
          <w:color w:val="000000"/>
          <w:sz w:val="24"/>
          <w:szCs w:val="24"/>
        </w:rPr>
        <w:t>FORCE LOGGING</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on any systems which use Data Guard and have a standby database or you can have problems, such as listed below.</w:t>
      </w:r>
    </w:p>
    <w:p w14:paraId="1131D5D3" w14:textId="77777777" w:rsidR="00F53F89" w:rsidRDefault="00F53F89" w:rsidP="00F53F89">
      <w:pPr>
        <w:rPr>
          <w:rFonts w:ascii="Times New Roman" w:hAnsi="Times New Roman" w:cs="Times New Roman"/>
          <w:color w:val="000000"/>
          <w:sz w:val="24"/>
          <w:szCs w:val="24"/>
        </w:rPr>
      </w:pPr>
    </w:p>
    <w:p w14:paraId="3FE4AB43" w14:textId="77777777" w:rsidR="00F53F89" w:rsidRPr="003934CB" w:rsidRDefault="00F53F89" w:rsidP="00F53F89">
      <w:pPr>
        <w:spacing w:before="100" w:beforeAutospacing="1" w:after="100" w:afterAutospacing="1"/>
        <w:rPr>
          <w:rFonts w:ascii="Times New Roman" w:hAnsi="Times New Roman" w:cs="Times New Roman"/>
          <w:color w:val="000000"/>
          <w:sz w:val="24"/>
          <w:szCs w:val="24"/>
        </w:rPr>
      </w:pPr>
      <w:r w:rsidRPr="003934CB">
        <w:rPr>
          <w:rFonts w:ascii="Times New Roman" w:hAnsi="Times New Roman" w:cs="Times New Roman"/>
          <w:color w:val="000000"/>
          <w:sz w:val="24"/>
          <w:szCs w:val="24"/>
        </w:rPr>
        <w:t>This an excerpt from the Oracle manual ‘</w:t>
      </w:r>
      <w:r w:rsidRPr="003934CB">
        <w:rPr>
          <w:rFonts w:ascii="Times New Roman" w:hAnsi="Times New Roman" w:cs="Times New Roman"/>
          <w:b/>
          <w:sz w:val="24"/>
          <w:szCs w:val="24"/>
        </w:rPr>
        <w:t>Oracle Data Guard Concepts and Administration 12c R1</w:t>
      </w:r>
      <w:r w:rsidRPr="003934CB">
        <w:rPr>
          <w:rFonts w:ascii="Times New Roman" w:hAnsi="Times New Roman" w:cs="Times New Roman"/>
          <w:color w:val="000000"/>
          <w:sz w:val="24"/>
          <w:szCs w:val="24"/>
        </w:rPr>
        <w:t xml:space="preserve">’ see below: </w:t>
      </w:r>
    </w:p>
    <w:p w14:paraId="428AF83D" w14:textId="77777777" w:rsidR="00F53F89" w:rsidRDefault="00F53F89" w:rsidP="00F53F89">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 xml:space="preserve">URL:  </w:t>
      </w:r>
      <w:hyperlink r:id="rId11" w:history="1">
        <w:r w:rsidRPr="00DD5CA1">
          <w:rPr>
            <w:rStyle w:val="Hyperlink"/>
            <w:rFonts w:ascii="Times New Roman" w:hAnsi="Times New Roman" w:cs="Times New Roman"/>
            <w:sz w:val="24"/>
            <w:szCs w:val="24"/>
          </w:rPr>
          <w:t>https://docs.oracle.com/database/121/SBYDB/E48552-07.pdf</w:t>
        </w:r>
      </w:hyperlink>
    </w:p>
    <w:p w14:paraId="68622043" w14:textId="77777777" w:rsidR="00F53F89" w:rsidRPr="00D14AF6" w:rsidRDefault="00F53F89" w:rsidP="00F53F89">
      <w:pPr>
        <w:shd w:val="clear" w:color="auto" w:fill="FFFFFF"/>
        <w:spacing w:before="240" w:after="120" w:line="240" w:lineRule="auto"/>
        <w:outlineLvl w:val="2"/>
        <w:rPr>
          <w:rFonts w:ascii="Times New Roman" w:eastAsia="Times New Roman" w:hAnsi="Times New Roman" w:cs="Times New Roman"/>
          <w:color w:val="252525"/>
          <w:sz w:val="36"/>
          <w:szCs w:val="36"/>
        </w:rPr>
      </w:pPr>
      <w:r w:rsidRPr="00D14AF6">
        <w:rPr>
          <w:rFonts w:ascii="Times New Roman" w:eastAsia="Times New Roman" w:hAnsi="Times New Roman" w:cs="Times New Roman"/>
          <w:color w:val="808080"/>
          <w:sz w:val="36"/>
          <w:szCs w:val="36"/>
        </w:rPr>
        <w:t>10.3.6</w:t>
      </w:r>
      <w:r>
        <w:rPr>
          <w:rFonts w:ascii="Times New Roman" w:eastAsia="Times New Roman" w:hAnsi="Times New Roman" w:cs="Times New Roman"/>
          <w:color w:val="252525"/>
          <w:sz w:val="36"/>
          <w:szCs w:val="36"/>
        </w:rPr>
        <w:t xml:space="preserve">   </w:t>
      </w:r>
      <w:r w:rsidRPr="00D14AF6">
        <w:rPr>
          <w:rFonts w:ascii="Times New Roman" w:eastAsia="Times New Roman" w:hAnsi="Times New Roman" w:cs="Times New Roman"/>
          <w:b/>
          <w:color w:val="252525"/>
          <w:sz w:val="36"/>
          <w:szCs w:val="36"/>
        </w:rPr>
        <w:t>NOLOGGING or Unrecoverable Operations</w:t>
      </w:r>
    </w:p>
    <w:p w14:paraId="177C9DF5" w14:textId="77777777" w:rsidR="00F53F89" w:rsidRDefault="00F53F89" w:rsidP="00F53F89">
      <w:pPr>
        <w:spacing w:before="100" w:beforeAutospacing="1" w:after="100" w:afterAutospacing="1"/>
        <w:rPr>
          <w:rFonts w:ascii="Times New Roman" w:hAnsi="Times New Roman" w:cs="Times New Roman"/>
          <w:color w:val="000000"/>
          <w:sz w:val="24"/>
          <w:szCs w:val="24"/>
        </w:rPr>
      </w:pPr>
      <w:r w:rsidRPr="00D14AF6">
        <w:rPr>
          <w:rFonts w:ascii="Times New Roman" w:hAnsi="Times New Roman" w:cs="Times New Roman"/>
          <w:color w:val="000000"/>
          <w:sz w:val="24"/>
          <w:szCs w:val="24"/>
        </w:rPr>
        <w:t xml:space="preserve">When you perform a </w:t>
      </w:r>
      <w:r w:rsidRPr="00D14AF6">
        <w:rPr>
          <w:rFonts w:ascii="Times New Roman" w:hAnsi="Times New Roman" w:cs="Times New Roman"/>
          <w:b/>
          <w:color w:val="000000"/>
          <w:sz w:val="24"/>
          <w:szCs w:val="24"/>
        </w:rPr>
        <w:t>DML</w:t>
      </w:r>
      <w:r w:rsidRPr="00D14AF6">
        <w:rPr>
          <w:rFonts w:ascii="Times New Roman" w:hAnsi="Times New Roman" w:cs="Times New Roman"/>
          <w:color w:val="000000"/>
          <w:sz w:val="24"/>
          <w:szCs w:val="24"/>
        </w:rPr>
        <w:t xml:space="preserve"> or </w:t>
      </w:r>
      <w:r w:rsidRPr="00D14AF6">
        <w:rPr>
          <w:rFonts w:ascii="Times New Roman" w:hAnsi="Times New Roman" w:cs="Times New Roman"/>
          <w:b/>
          <w:color w:val="000000"/>
          <w:sz w:val="24"/>
          <w:szCs w:val="24"/>
        </w:rPr>
        <w:t>DDL</w:t>
      </w:r>
      <w:r w:rsidRPr="00D14AF6">
        <w:rPr>
          <w:rFonts w:ascii="Times New Roman" w:hAnsi="Times New Roman" w:cs="Times New Roman"/>
          <w:color w:val="000000"/>
          <w:sz w:val="24"/>
          <w:szCs w:val="24"/>
        </w:rPr>
        <w:t xml:space="preserve"> operation using the </w:t>
      </w:r>
      <w:r w:rsidRPr="00D14AF6">
        <w:rPr>
          <w:rFonts w:ascii="Times New Roman" w:hAnsi="Times New Roman" w:cs="Times New Roman"/>
          <w:b/>
          <w:color w:val="000000"/>
          <w:sz w:val="24"/>
          <w:szCs w:val="24"/>
        </w:rPr>
        <w:t>NOLOGGING</w:t>
      </w:r>
      <w:r w:rsidRPr="00D14AF6">
        <w:rPr>
          <w:rFonts w:ascii="Times New Roman" w:hAnsi="Times New Roman" w:cs="Times New Roman"/>
          <w:color w:val="000000"/>
          <w:sz w:val="24"/>
          <w:szCs w:val="24"/>
        </w:rPr>
        <w:t xml:space="preserve"> or </w:t>
      </w:r>
      <w:r w:rsidRPr="00D14AF6">
        <w:rPr>
          <w:rFonts w:ascii="Times New Roman" w:hAnsi="Times New Roman" w:cs="Times New Roman"/>
          <w:b/>
          <w:color w:val="000000"/>
          <w:sz w:val="24"/>
          <w:szCs w:val="24"/>
        </w:rPr>
        <w:t>UNRECOVERABLE</w:t>
      </w:r>
      <w:r w:rsidRPr="00D14AF6">
        <w:rPr>
          <w:rFonts w:ascii="Times New Roman" w:hAnsi="Times New Roman" w:cs="Times New Roman"/>
          <w:color w:val="000000"/>
          <w:sz w:val="24"/>
          <w:szCs w:val="24"/>
        </w:rPr>
        <w:t xml:space="preserve"> clause, the standby database is invalidated and may require substantial </w:t>
      </w:r>
      <w:r w:rsidRPr="00D14AF6">
        <w:rPr>
          <w:rFonts w:ascii="Times New Roman" w:hAnsi="Times New Roman" w:cs="Times New Roman"/>
          <w:b/>
          <w:color w:val="000000"/>
          <w:sz w:val="24"/>
          <w:szCs w:val="24"/>
        </w:rPr>
        <w:t>DBA</w:t>
      </w:r>
      <w:r w:rsidRPr="00D14AF6">
        <w:rPr>
          <w:rFonts w:ascii="Times New Roman" w:hAnsi="Times New Roman" w:cs="Times New Roman"/>
          <w:color w:val="000000"/>
          <w:sz w:val="24"/>
          <w:szCs w:val="24"/>
        </w:rPr>
        <w:t xml:space="preserve"> administrative activities to repair. You can specify the </w:t>
      </w:r>
      <w:r w:rsidRPr="00D14AF6">
        <w:rPr>
          <w:rFonts w:ascii="Times New Roman" w:hAnsi="Times New Roman" w:cs="Times New Roman"/>
          <w:b/>
          <w:color w:val="000000"/>
          <w:sz w:val="24"/>
          <w:szCs w:val="24"/>
        </w:rPr>
        <w:t>SQL</w:t>
      </w:r>
      <w:r w:rsidRPr="00D14AF6">
        <w:rPr>
          <w:rFonts w:ascii="Times New Roman" w:hAnsi="Times New Roman" w:cs="Times New Roman"/>
          <w:color w:val="000000"/>
          <w:sz w:val="24"/>
          <w:szCs w:val="24"/>
        </w:rPr>
        <w:t xml:space="preserve"> </w:t>
      </w:r>
      <w:r w:rsidRPr="00D14AF6">
        <w:rPr>
          <w:rFonts w:ascii="Times New Roman" w:hAnsi="Times New Roman" w:cs="Times New Roman"/>
          <w:b/>
          <w:color w:val="000000"/>
          <w:sz w:val="24"/>
          <w:szCs w:val="24"/>
        </w:rPr>
        <w:t>ALTER DATABASE</w:t>
      </w:r>
      <w:r w:rsidRPr="00D14AF6">
        <w:rPr>
          <w:rFonts w:ascii="Times New Roman" w:hAnsi="Times New Roman" w:cs="Times New Roman"/>
          <w:color w:val="000000"/>
          <w:sz w:val="24"/>
          <w:szCs w:val="24"/>
        </w:rPr>
        <w:t xml:space="preserve"> or </w:t>
      </w:r>
      <w:r w:rsidRPr="00D14AF6">
        <w:rPr>
          <w:rFonts w:ascii="Times New Roman" w:hAnsi="Times New Roman" w:cs="Times New Roman"/>
          <w:b/>
          <w:color w:val="000000"/>
          <w:sz w:val="24"/>
          <w:szCs w:val="24"/>
        </w:rPr>
        <w:t>ALTER TABLESPACE</w:t>
      </w:r>
      <w:r w:rsidRPr="00D14AF6">
        <w:rPr>
          <w:rFonts w:ascii="Times New Roman" w:hAnsi="Times New Roman" w:cs="Times New Roman"/>
          <w:color w:val="000000"/>
          <w:sz w:val="24"/>
          <w:szCs w:val="24"/>
        </w:rPr>
        <w:t xml:space="preserve"> statement with the </w:t>
      </w:r>
      <w:r w:rsidRPr="00D14AF6">
        <w:rPr>
          <w:rFonts w:ascii="Times New Roman" w:hAnsi="Times New Roman" w:cs="Times New Roman"/>
          <w:b/>
          <w:color w:val="000000"/>
          <w:sz w:val="24"/>
          <w:szCs w:val="24"/>
        </w:rPr>
        <w:t>FORCE LOGGING</w:t>
      </w:r>
      <w:r w:rsidRPr="00D14AF6">
        <w:rPr>
          <w:rFonts w:ascii="Times New Roman" w:hAnsi="Times New Roman" w:cs="Times New Roman"/>
          <w:color w:val="000000"/>
          <w:sz w:val="24"/>
          <w:szCs w:val="24"/>
        </w:rPr>
        <w:t xml:space="preserve"> clause to override the </w:t>
      </w:r>
      <w:r w:rsidRPr="00D14AF6">
        <w:rPr>
          <w:rFonts w:ascii="Times New Roman" w:hAnsi="Times New Roman" w:cs="Times New Roman"/>
          <w:b/>
          <w:color w:val="000000"/>
          <w:sz w:val="24"/>
          <w:szCs w:val="24"/>
        </w:rPr>
        <w:t>NOLOGGING</w:t>
      </w:r>
      <w:r w:rsidRPr="00D14AF6">
        <w:rPr>
          <w:rFonts w:ascii="Times New Roman" w:hAnsi="Times New Roman" w:cs="Times New Roman"/>
          <w:color w:val="000000"/>
          <w:sz w:val="24"/>
          <w:szCs w:val="24"/>
        </w:rPr>
        <w:t xml:space="preserve"> setting. However, this statement will not repair an already invalidated database.</w:t>
      </w:r>
    </w:p>
    <w:p w14:paraId="22C47DE6" w14:textId="77777777" w:rsidR="00F53F89" w:rsidRPr="00D14AF6" w:rsidRDefault="00F53F89" w:rsidP="00F53F89">
      <w:pPr>
        <w:spacing w:before="100" w:beforeAutospacing="1" w:after="100" w:afterAutospacing="1"/>
        <w:rPr>
          <w:rFonts w:ascii="Times New Roman" w:hAnsi="Times New Roman" w:cs="Times New Roman"/>
          <w:color w:val="000000"/>
          <w:sz w:val="24"/>
          <w:szCs w:val="24"/>
        </w:rPr>
      </w:pPr>
    </w:p>
    <w:p w14:paraId="671E9561" w14:textId="56ED6737" w:rsidR="00F53F89" w:rsidRPr="00D14AF6" w:rsidRDefault="00F53F89" w:rsidP="00F53F89">
      <w:pPr>
        <w:spacing w:before="100" w:beforeAutospacing="1" w:after="100" w:afterAutospacing="1"/>
        <w:rPr>
          <w:rFonts w:ascii="Times New Roman" w:hAnsi="Times New Roman" w:cs="Times New Roman"/>
          <w:color w:val="000000"/>
          <w:sz w:val="24"/>
          <w:szCs w:val="24"/>
        </w:rPr>
      </w:pPr>
      <w:r w:rsidRPr="00D14AF6">
        <w:rPr>
          <w:rFonts w:ascii="Times New Roman" w:hAnsi="Times New Roman" w:cs="Times New Roman"/>
          <w:color w:val="000000"/>
          <w:sz w:val="24"/>
          <w:szCs w:val="24"/>
        </w:rPr>
        <w:t xml:space="preserve">I started to see comments about </w:t>
      </w:r>
      <w:r w:rsidRPr="00D14AF6">
        <w:rPr>
          <w:rFonts w:ascii="Times New Roman" w:hAnsi="Times New Roman" w:cs="Times New Roman"/>
          <w:b/>
          <w:color w:val="000000"/>
          <w:sz w:val="24"/>
          <w:szCs w:val="24"/>
        </w:rPr>
        <w:t>NOLOGGING</w:t>
      </w:r>
      <w:r w:rsidRPr="00D14AF6">
        <w:rPr>
          <w:rFonts w:ascii="Times New Roman" w:hAnsi="Times New Roman" w:cs="Times New Roman"/>
          <w:color w:val="000000"/>
          <w:sz w:val="24"/>
          <w:szCs w:val="24"/>
        </w:rPr>
        <w:t xml:space="preserve"> and Data Guard as far back as 2008 in the </w:t>
      </w:r>
      <w:del w:id="84" w:author="Emily D" w:date="2018-02-11T22:16:00Z">
        <w:r w:rsidRPr="00D14AF6" w:rsidDel="00437DED">
          <w:rPr>
            <w:rFonts w:ascii="Times New Roman" w:hAnsi="Times New Roman" w:cs="Times New Roman"/>
            <w:color w:val="000000"/>
            <w:sz w:val="24"/>
            <w:szCs w:val="24"/>
          </w:rPr>
          <w:delText xml:space="preserve">ask </w:delText>
        </w:r>
      </w:del>
      <w:ins w:id="85" w:author="Emily D" w:date="2018-02-11T22:16:00Z">
        <w:r w:rsidR="00437DED">
          <w:rPr>
            <w:rFonts w:ascii="Times New Roman" w:hAnsi="Times New Roman" w:cs="Times New Roman"/>
            <w:color w:val="000000"/>
            <w:sz w:val="24"/>
            <w:szCs w:val="24"/>
          </w:rPr>
          <w:t>A</w:t>
        </w:r>
        <w:r w:rsidR="00437DED" w:rsidRPr="00D14AF6">
          <w:rPr>
            <w:rFonts w:ascii="Times New Roman" w:hAnsi="Times New Roman" w:cs="Times New Roman"/>
            <w:color w:val="000000"/>
            <w:sz w:val="24"/>
            <w:szCs w:val="24"/>
          </w:rPr>
          <w:t xml:space="preserve">sk </w:t>
        </w:r>
      </w:ins>
      <w:r w:rsidRPr="00D14AF6">
        <w:rPr>
          <w:rFonts w:ascii="Times New Roman" w:hAnsi="Times New Roman" w:cs="Times New Roman"/>
          <w:color w:val="000000"/>
          <w:sz w:val="24"/>
          <w:szCs w:val="24"/>
        </w:rPr>
        <w:t xml:space="preserve">Tom column and other </w:t>
      </w:r>
      <w:ins w:id="86" w:author="Emily D" w:date="2018-02-11T22:16:00Z">
        <w:r w:rsidR="00437DED">
          <w:rPr>
            <w:rFonts w:ascii="Times New Roman" w:hAnsi="Times New Roman" w:cs="Times New Roman"/>
            <w:color w:val="000000"/>
            <w:sz w:val="24"/>
            <w:szCs w:val="24"/>
          </w:rPr>
          <w:t>forums</w:t>
        </w:r>
      </w:ins>
      <w:del w:id="87" w:author="Emily D" w:date="2018-02-11T22:16:00Z">
        <w:r w:rsidRPr="00D14AF6" w:rsidDel="00437DED">
          <w:rPr>
            <w:rFonts w:ascii="Times New Roman" w:hAnsi="Times New Roman" w:cs="Times New Roman"/>
            <w:color w:val="000000"/>
            <w:sz w:val="24"/>
            <w:szCs w:val="24"/>
          </w:rPr>
          <w:delText>places</w:delText>
        </w:r>
      </w:del>
      <w:r w:rsidRPr="00D14AF6">
        <w:rPr>
          <w:rFonts w:ascii="Times New Roman" w:hAnsi="Times New Roman" w:cs="Times New Roman"/>
          <w:color w:val="000000"/>
          <w:sz w:val="24"/>
          <w:szCs w:val="24"/>
        </w:rPr>
        <w:t xml:space="preserve">.  </w:t>
      </w:r>
      <w:del w:id="88" w:author="Emily D" w:date="2018-02-11T22:16:00Z">
        <w:r w:rsidRPr="00D14AF6" w:rsidDel="00437DED">
          <w:rPr>
            <w:rFonts w:ascii="Times New Roman" w:hAnsi="Times New Roman" w:cs="Times New Roman"/>
            <w:color w:val="000000"/>
            <w:sz w:val="24"/>
            <w:szCs w:val="24"/>
          </w:rPr>
          <w:delText xml:space="preserve">How </w:delText>
        </w:r>
      </w:del>
      <w:r w:rsidRPr="00D14AF6">
        <w:rPr>
          <w:rFonts w:ascii="Times New Roman" w:hAnsi="Times New Roman" w:cs="Times New Roman"/>
          <w:color w:val="000000"/>
          <w:sz w:val="24"/>
          <w:szCs w:val="24"/>
        </w:rPr>
        <w:t xml:space="preserve">Data Guard could not handle this option, </w:t>
      </w:r>
      <w:r>
        <w:rPr>
          <w:rFonts w:ascii="Times New Roman" w:hAnsi="Times New Roman" w:cs="Times New Roman"/>
          <w:color w:val="000000"/>
          <w:sz w:val="24"/>
          <w:szCs w:val="24"/>
        </w:rPr>
        <w:t xml:space="preserve">and </w:t>
      </w:r>
      <w:r w:rsidRPr="00D14AF6">
        <w:rPr>
          <w:rFonts w:ascii="Times New Roman" w:hAnsi="Times New Roman" w:cs="Times New Roman"/>
          <w:color w:val="000000"/>
          <w:sz w:val="24"/>
          <w:szCs w:val="24"/>
        </w:rPr>
        <w:t>would lead to errors in the standby database</w:t>
      </w:r>
      <w:ins w:id="89" w:author="Joseph" w:date="2018-02-12T21:04:00Z">
        <w:r w:rsidR="009D5F47">
          <w:rPr>
            <w:rFonts w:ascii="Times New Roman" w:hAnsi="Times New Roman" w:cs="Times New Roman"/>
            <w:color w:val="000000"/>
            <w:sz w:val="24"/>
            <w:szCs w:val="24"/>
          </w:rPr>
          <w:t>.</w:t>
        </w:r>
      </w:ins>
      <w:del w:id="90" w:author="Joseph" w:date="2018-02-12T21:04:00Z">
        <w:r w:rsidRPr="00D14AF6" w:rsidDel="009D5F47">
          <w:rPr>
            <w:rFonts w:ascii="Times New Roman" w:hAnsi="Times New Roman" w:cs="Times New Roman"/>
            <w:color w:val="000000"/>
            <w:sz w:val="24"/>
            <w:szCs w:val="24"/>
          </w:rPr>
          <w:delText xml:space="preserve">, and </w:delText>
        </w:r>
      </w:del>
      <w:ins w:id="91" w:author="Joseph" w:date="2018-02-12T21:04:00Z">
        <w:r w:rsidR="009D5F47">
          <w:rPr>
            <w:rFonts w:ascii="Times New Roman" w:hAnsi="Times New Roman" w:cs="Times New Roman"/>
            <w:color w:val="000000"/>
            <w:sz w:val="24"/>
            <w:szCs w:val="24"/>
          </w:rPr>
          <w:t xml:space="preserve">It would </w:t>
        </w:r>
      </w:ins>
      <w:del w:id="92" w:author="Emily D" w:date="2018-02-11T22:17:00Z">
        <w:r w:rsidRPr="00D14AF6" w:rsidDel="00437DED">
          <w:rPr>
            <w:rFonts w:ascii="Times New Roman" w:hAnsi="Times New Roman" w:cs="Times New Roman"/>
            <w:color w:val="000000"/>
            <w:sz w:val="24"/>
            <w:szCs w:val="24"/>
          </w:rPr>
          <w:delText xml:space="preserve">would </w:delText>
        </w:r>
      </w:del>
      <w:r w:rsidRPr="00D14AF6">
        <w:rPr>
          <w:rFonts w:ascii="Times New Roman" w:hAnsi="Times New Roman" w:cs="Times New Roman"/>
          <w:color w:val="000000"/>
          <w:sz w:val="24"/>
          <w:szCs w:val="24"/>
        </w:rPr>
        <w:t xml:space="preserve">make the standby </w:t>
      </w:r>
      <w:ins w:id="93" w:author="Joseph" w:date="2018-02-12T21:05:00Z">
        <w:r w:rsidR="009D5F47">
          <w:rPr>
            <w:rFonts w:ascii="Times New Roman" w:hAnsi="Times New Roman" w:cs="Times New Roman"/>
            <w:color w:val="000000"/>
            <w:sz w:val="24"/>
            <w:szCs w:val="24"/>
          </w:rPr>
          <w:t xml:space="preserve">database  </w:t>
        </w:r>
      </w:ins>
      <w:r w:rsidRPr="00D14AF6">
        <w:rPr>
          <w:rFonts w:ascii="Times New Roman" w:hAnsi="Times New Roman" w:cs="Times New Roman"/>
          <w:color w:val="000000"/>
          <w:sz w:val="24"/>
          <w:szCs w:val="24"/>
        </w:rPr>
        <w:t>invalid.  However, at that time it didn’t affect me</w:t>
      </w:r>
      <w:r>
        <w:rPr>
          <w:rFonts w:ascii="Times New Roman" w:hAnsi="Times New Roman" w:cs="Times New Roman"/>
          <w:color w:val="000000"/>
          <w:sz w:val="24"/>
          <w:szCs w:val="24"/>
        </w:rPr>
        <w:t>,</w:t>
      </w:r>
      <w:r w:rsidRPr="00D14AF6">
        <w:rPr>
          <w:rFonts w:ascii="Times New Roman" w:hAnsi="Times New Roman" w:cs="Times New Roman"/>
          <w:color w:val="000000"/>
          <w:sz w:val="24"/>
          <w:szCs w:val="24"/>
        </w:rPr>
        <w:t xml:space="preserve"> </w:t>
      </w:r>
      <w:r>
        <w:rPr>
          <w:rFonts w:ascii="Times New Roman" w:hAnsi="Times New Roman" w:cs="Times New Roman"/>
          <w:color w:val="000000"/>
          <w:sz w:val="24"/>
          <w:szCs w:val="24"/>
        </w:rPr>
        <w:t>s</w:t>
      </w:r>
      <w:r w:rsidRPr="00D14AF6">
        <w:rPr>
          <w:rFonts w:ascii="Times New Roman" w:hAnsi="Times New Roman" w:cs="Times New Roman"/>
          <w:color w:val="000000"/>
          <w:sz w:val="24"/>
          <w:szCs w:val="24"/>
        </w:rPr>
        <w:t xml:space="preserve">o I didn’t take note of it. </w:t>
      </w:r>
    </w:p>
    <w:p w14:paraId="1B558641" w14:textId="77777777" w:rsidR="00F53F89" w:rsidRDefault="00F53F89" w:rsidP="00F53F89">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3B0C2130" w14:textId="72E5412E" w:rsidR="00F53F89" w:rsidRPr="00142F01" w:rsidRDefault="00F53F89" w:rsidP="00F53F89">
      <w:pPr>
        <w:spacing w:before="100" w:beforeAutospacing="1" w:after="100" w:afterAutospacing="1"/>
        <w:rPr>
          <w:rFonts w:ascii="Times New Roman" w:hAnsi="Times New Roman" w:cs="Times New Roman"/>
          <w:sz w:val="24"/>
          <w:szCs w:val="24"/>
        </w:rPr>
      </w:pPr>
      <w:r w:rsidRPr="00142F01">
        <w:rPr>
          <w:rFonts w:ascii="Times New Roman" w:hAnsi="Times New Roman" w:cs="Times New Roman"/>
          <w:color w:val="000000"/>
          <w:sz w:val="24"/>
          <w:szCs w:val="24"/>
        </w:rPr>
        <w:t xml:space="preserve">Force logging is </w:t>
      </w:r>
      <w:r>
        <w:rPr>
          <w:rFonts w:ascii="Times New Roman" w:hAnsi="Times New Roman" w:cs="Times New Roman"/>
          <w:color w:val="000000"/>
          <w:sz w:val="24"/>
          <w:szCs w:val="24"/>
        </w:rPr>
        <w:t xml:space="preserve">a </w:t>
      </w:r>
      <w:r w:rsidRPr="00142F01">
        <w:rPr>
          <w:rFonts w:ascii="Times New Roman" w:hAnsi="Times New Roman" w:cs="Times New Roman"/>
          <w:color w:val="000000"/>
          <w:sz w:val="24"/>
          <w:szCs w:val="24"/>
        </w:rPr>
        <w:t xml:space="preserve">new feature </w:t>
      </w:r>
      <w:r>
        <w:rPr>
          <w:rFonts w:ascii="Times New Roman" w:hAnsi="Times New Roman" w:cs="Times New Roman"/>
          <w:color w:val="000000"/>
          <w:sz w:val="24"/>
          <w:szCs w:val="24"/>
        </w:rPr>
        <w:t xml:space="preserve">that was </w:t>
      </w:r>
      <w:r w:rsidRPr="00142F01">
        <w:rPr>
          <w:rFonts w:ascii="Times New Roman" w:hAnsi="Times New Roman" w:cs="Times New Roman"/>
          <w:color w:val="000000"/>
          <w:sz w:val="24"/>
          <w:szCs w:val="24"/>
        </w:rPr>
        <w:t xml:space="preserve">added to the logging </w:t>
      </w:r>
      <w:r>
        <w:rPr>
          <w:rFonts w:ascii="Times New Roman" w:hAnsi="Times New Roman" w:cs="Times New Roman"/>
          <w:color w:val="000000"/>
          <w:sz w:val="24"/>
          <w:szCs w:val="24"/>
        </w:rPr>
        <w:t>choices for Oracle 12c</w:t>
      </w:r>
      <w:r w:rsidRPr="00142F0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142F01">
        <w:rPr>
          <w:rFonts w:ascii="Times New Roman" w:hAnsi="Times New Roman" w:cs="Times New Roman"/>
          <w:color w:val="000000"/>
          <w:sz w:val="24"/>
          <w:szCs w:val="24"/>
        </w:rPr>
        <w:t xml:space="preserve">Before the existence of </w:t>
      </w:r>
      <w:r w:rsidRPr="006E6F22">
        <w:rPr>
          <w:rFonts w:ascii="Times New Roman" w:hAnsi="Times New Roman" w:cs="Times New Roman"/>
          <w:b/>
          <w:color w:val="000000"/>
          <w:sz w:val="24"/>
          <w:szCs w:val="24"/>
        </w:rPr>
        <w:t>FORCE LOGGING</w:t>
      </w:r>
      <w:r w:rsidRPr="00142F01">
        <w:rPr>
          <w:rFonts w:ascii="Times New Roman" w:hAnsi="Times New Roman" w:cs="Times New Roman"/>
          <w:color w:val="000000"/>
          <w:sz w:val="24"/>
          <w:szCs w:val="24"/>
        </w:rPr>
        <w:t>, Oracle provided</w:t>
      </w:r>
      <w:r>
        <w:rPr>
          <w:rFonts w:ascii="Times New Roman" w:hAnsi="Times New Roman" w:cs="Times New Roman"/>
          <w:color w:val="000000"/>
          <w:sz w:val="24"/>
          <w:szCs w:val="24"/>
        </w:rPr>
        <w:t xml:space="preserve"> two options</w:t>
      </w:r>
      <w:ins w:id="94" w:author="Emily D" w:date="2018-02-11T22:17:00Z">
        <w:r w:rsidR="00437DED">
          <w:rPr>
            <w:rFonts w:ascii="Times New Roman" w:hAnsi="Times New Roman" w:cs="Times New Roman"/>
            <w:color w:val="000000"/>
            <w:sz w:val="24"/>
            <w:szCs w:val="24"/>
          </w:rPr>
          <w:t>:</w:t>
        </w:r>
      </w:ins>
      <w:r w:rsidRPr="00142F01">
        <w:rPr>
          <w:rFonts w:ascii="Times New Roman" w:hAnsi="Times New Roman" w:cs="Times New Roman"/>
          <w:color w:val="000000"/>
          <w:sz w:val="24"/>
          <w:szCs w:val="24"/>
        </w:rPr>
        <w:t xml:space="preserve"> </w:t>
      </w:r>
      <w:r w:rsidRPr="009B14CD">
        <w:rPr>
          <w:rFonts w:ascii="Times New Roman" w:hAnsi="Times New Roman" w:cs="Times New Roman"/>
          <w:b/>
          <w:color w:val="000000"/>
          <w:sz w:val="24"/>
          <w:szCs w:val="24"/>
        </w:rPr>
        <w:t>logging</w:t>
      </w:r>
      <w:r w:rsidRPr="00142F01">
        <w:rPr>
          <w:rFonts w:ascii="Times New Roman" w:hAnsi="Times New Roman" w:cs="Times New Roman"/>
          <w:color w:val="000000"/>
          <w:sz w:val="24"/>
          <w:szCs w:val="24"/>
        </w:rPr>
        <w:t xml:space="preserve"> and </w:t>
      </w:r>
      <w:r w:rsidRPr="009D79F5">
        <w:rPr>
          <w:rFonts w:ascii="Times New Roman" w:hAnsi="Times New Roman" w:cs="Times New Roman"/>
          <w:b/>
          <w:color w:val="000000"/>
          <w:sz w:val="24"/>
          <w:szCs w:val="24"/>
        </w:rPr>
        <w:t>nologging</w:t>
      </w:r>
      <w:r w:rsidRPr="00142F01">
        <w:rPr>
          <w:rFonts w:ascii="Times New Roman" w:hAnsi="Times New Roman" w:cs="Times New Roman"/>
          <w:color w:val="000000"/>
          <w:sz w:val="24"/>
          <w:szCs w:val="24"/>
        </w:rPr>
        <w:t xml:space="preserve">. These two options have higher precedence at the schema object level than the tablespace level; therefore, it was possible to override the logging settings at the tablespace level with </w:t>
      </w:r>
      <w:r w:rsidRPr="00B7471F">
        <w:rPr>
          <w:rFonts w:ascii="Times New Roman" w:hAnsi="Times New Roman" w:cs="Times New Roman"/>
          <w:b/>
          <w:color w:val="000000"/>
          <w:sz w:val="24"/>
          <w:szCs w:val="24"/>
        </w:rPr>
        <w:t>nologging</w:t>
      </w:r>
      <w:r w:rsidRPr="00142F01">
        <w:rPr>
          <w:rFonts w:ascii="Times New Roman" w:hAnsi="Times New Roman" w:cs="Times New Roman"/>
          <w:color w:val="000000"/>
          <w:sz w:val="24"/>
          <w:szCs w:val="24"/>
        </w:rPr>
        <w:t xml:space="preserve"> setting at schema object level.</w:t>
      </w:r>
      <w:r w:rsidRPr="00142F01">
        <w:rPr>
          <w:rFonts w:ascii="Times New Roman" w:hAnsi="Times New Roman" w:cs="Times New Roman"/>
          <w:color w:val="000000"/>
          <w:sz w:val="24"/>
          <w:szCs w:val="24"/>
        </w:rPr>
        <w:br/>
      </w:r>
    </w:p>
    <w:p w14:paraId="5B620368" w14:textId="77777777" w:rsidR="00F53F89" w:rsidRPr="00142F01" w:rsidRDefault="00F53F89" w:rsidP="00F53F89">
      <w:pPr>
        <w:spacing w:before="100" w:beforeAutospacing="1" w:after="100" w:afterAutospacing="1"/>
        <w:rPr>
          <w:rFonts w:ascii="Times New Roman" w:hAnsi="Times New Roman" w:cs="Times New Roman"/>
          <w:color w:val="000000"/>
          <w:sz w:val="24"/>
          <w:szCs w:val="24"/>
        </w:rPr>
      </w:pPr>
      <w:r w:rsidRPr="00142F01">
        <w:rPr>
          <w:rFonts w:ascii="Times New Roman" w:hAnsi="Times New Roman" w:cs="Times New Roman"/>
          <w:color w:val="000000"/>
          <w:sz w:val="24"/>
          <w:szCs w:val="24"/>
        </w:rPr>
        <w:t xml:space="preserve">The following statement will put a tablespace in </w:t>
      </w:r>
      <w:r w:rsidRPr="00ED59E7">
        <w:rPr>
          <w:rFonts w:ascii="Times New Roman" w:hAnsi="Times New Roman" w:cs="Times New Roman"/>
          <w:b/>
          <w:color w:val="000000"/>
          <w:sz w:val="24"/>
          <w:szCs w:val="24"/>
        </w:rPr>
        <w:t>FORCE LOGGING</w:t>
      </w:r>
      <w:r w:rsidRPr="00142F01">
        <w:rPr>
          <w:rFonts w:ascii="Times New Roman" w:hAnsi="Times New Roman" w:cs="Times New Roman"/>
          <w:color w:val="000000"/>
          <w:sz w:val="24"/>
          <w:szCs w:val="24"/>
        </w:rPr>
        <w:t xml:space="preserve"> mode:</w:t>
      </w:r>
    </w:p>
    <w:p w14:paraId="5A2985DF" w14:textId="77777777" w:rsidR="00F53F89" w:rsidRPr="009D79F5" w:rsidRDefault="00F53F89" w:rsidP="00F53F89">
      <w:pPr>
        <w:spacing w:before="100" w:beforeAutospacing="1" w:after="100" w:afterAutospacing="1"/>
        <w:rPr>
          <w:rFonts w:ascii="Times New Roman" w:hAnsi="Times New Roman" w:cs="Times New Roman"/>
          <w:b/>
          <w:color w:val="000000"/>
          <w:sz w:val="24"/>
          <w:szCs w:val="24"/>
        </w:rPr>
      </w:pPr>
      <w:r w:rsidRPr="009D79F5">
        <w:rPr>
          <w:rFonts w:ascii="Times New Roman" w:hAnsi="Times New Roman" w:cs="Times New Roman"/>
          <w:b/>
          <w:color w:val="000000"/>
          <w:sz w:val="24"/>
          <w:szCs w:val="24"/>
        </w:rPr>
        <w:t>ALTER TABLESPACE &lt;tablespace name&gt; FORCE LOGGING;</w:t>
      </w:r>
    </w:p>
    <w:p w14:paraId="060194BB" w14:textId="77777777" w:rsidR="00F53F89" w:rsidRPr="00142F01" w:rsidRDefault="00F53F89" w:rsidP="00F53F89">
      <w:pPr>
        <w:spacing w:before="100" w:beforeAutospacing="1" w:after="100" w:afterAutospacing="1"/>
        <w:rPr>
          <w:rFonts w:ascii="Times New Roman" w:hAnsi="Times New Roman" w:cs="Times New Roman"/>
          <w:color w:val="000000"/>
          <w:sz w:val="24"/>
          <w:szCs w:val="24"/>
        </w:rPr>
      </w:pPr>
      <w:r w:rsidRPr="00142F01">
        <w:rPr>
          <w:rFonts w:ascii="Times New Roman" w:hAnsi="Times New Roman" w:cs="Times New Roman"/>
          <w:color w:val="000000"/>
          <w:sz w:val="24"/>
          <w:szCs w:val="24"/>
        </w:rPr>
        <w:t xml:space="preserve">The </w:t>
      </w:r>
      <w:r w:rsidRPr="009D79F5">
        <w:rPr>
          <w:rFonts w:ascii="Times New Roman" w:hAnsi="Times New Roman" w:cs="Times New Roman"/>
          <w:b/>
          <w:color w:val="000000"/>
          <w:sz w:val="24"/>
          <w:szCs w:val="24"/>
        </w:rPr>
        <w:t>FORCE LOGGING</w:t>
      </w:r>
      <w:r w:rsidRPr="00142F01">
        <w:rPr>
          <w:rFonts w:ascii="Times New Roman" w:hAnsi="Times New Roman" w:cs="Times New Roman"/>
          <w:color w:val="000000"/>
          <w:sz w:val="24"/>
          <w:szCs w:val="24"/>
        </w:rPr>
        <w:t xml:space="preserve"> mode can be cancelled at the database level using the following statement:</w:t>
      </w:r>
    </w:p>
    <w:p w14:paraId="05B37FD0" w14:textId="77777777" w:rsidR="00F53F89" w:rsidRPr="009D79F5" w:rsidRDefault="00F53F89" w:rsidP="00F53F89">
      <w:pPr>
        <w:spacing w:before="100" w:beforeAutospacing="1" w:after="100" w:afterAutospacing="1"/>
        <w:rPr>
          <w:rFonts w:ascii="Times New Roman" w:hAnsi="Times New Roman" w:cs="Times New Roman"/>
          <w:b/>
          <w:color w:val="000000"/>
          <w:sz w:val="24"/>
          <w:szCs w:val="24"/>
        </w:rPr>
      </w:pPr>
      <w:r w:rsidRPr="009D79F5">
        <w:rPr>
          <w:rFonts w:ascii="Times New Roman" w:hAnsi="Times New Roman" w:cs="Times New Roman"/>
          <w:b/>
          <w:color w:val="000000"/>
          <w:sz w:val="24"/>
          <w:szCs w:val="24"/>
        </w:rPr>
        <w:t>ALTER DATABASE NO FORCE LOGGING;</w:t>
      </w:r>
    </w:p>
    <w:p w14:paraId="523AF2AD" w14:textId="77777777" w:rsidR="00F53F89" w:rsidRPr="00142F01" w:rsidRDefault="00F53F89" w:rsidP="00F53F89">
      <w:pPr>
        <w:spacing w:before="100" w:beforeAutospacing="1" w:after="100" w:afterAutospacing="1"/>
        <w:rPr>
          <w:rFonts w:ascii="Times New Roman" w:hAnsi="Times New Roman" w:cs="Times New Roman"/>
          <w:color w:val="000000"/>
          <w:sz w:val="24"/>
          <w:szCs w:val="24"/>
        </w:rPr>
      </w:pPr>
      <w:r w:rsidRPr="00142F01">
        <w:rPr>
          <w:rFonts w:ascii="Times New Roman" w:hAnsi="Times New Roman" w:cs="Times New Roman"/>
          <w:color w:val="000000"/>
          <w:sz w:val="24"/>
          <w:szCs w:val="24"/>
        </w:rPr>
        <w:t xml:space="preserve">The </w:t>
      </w:r>
      <w:r w:rsidRPr="009D79F5">
        <w:rPr>
          <w:rFonts w:ascii="Times New Roman" w:hAnsi="Times New Roman" w:cs="Times New Roman"/>
          <w:b/>
          <w:color w:val="000000"/>
          <w:sz w:val="24"/>
          <w:szCs w:val="24"/>
        </w:rPr>
        <w:t>FORCE LOGGING</w:t>
      </w:r>
      <w:r w:rsidRPr="00142F01">
        <w:rPr>
          <w:rFonts w:ascii="Times New Roman" w:hAnsi="Times New Roman" w:cs="Times New Roman"/>
          <w:color w:val="000000"/>
          <w:sz w:val="24"/>
          <w:szCs w:val="24"/>
        </w:rPr>
        <w:t xml:space="preserve"> mode can be cancelled at the tablespace level using the following statement:</w:t>
      </w:r>
    </w:p>
    <w:p w14:paraId="3A7CC5D1" w14:textId="77777777" w:rsidR="00F53F89" w:rsidRPr="009D79F5" w:rsidRDefault="00F53F89" w:rsidP="00F53F89">
      <w:pPr>
        <w:spacing w:before="100" w:beforeAutospacing="1" w:after="100" w:afterAutospacing="1"/>
        <w:rPr>
          <w:rFonts w:ascii="Times New Roman" w:hAnsi="Times New Roman" w:cs="Times New Roman"/>
          <w:b/>
          <w:color w:val="000000"/>
          <w:sz w:val="24"/>
          <w:szCs w:val="24"/>
        </w:rPr>
      </w:pPr>
      <w:r w:rsidRPr="009D79F5">
        <w:rPr>
          <w:rFonts w:ascii="Times New Roman" w:hAnsi="Times New Roman" w:cs="Times New Roman"/>
          <w:b/>
          <w:color w:val="000000"/>
          <w:sz w:val="24"/>
          <w:szCs w:val="24"/>
        </w:rPr>
        <w:t>ALTER TABLESPACE &lt;tablespace name&gt; NO FORCE LOGGING;</w:t>
      </w:r>
    </w:p>
    <w:p w14:paraId="5FBDBD23" w14:textId="77777777" w:rsidR="00F53F89" w:rsidRDefault="00F53F89" w:rsidP="00F53F89">
      <w:pPr>
        <w:spacing w:before="100" w:beforeAutospacing="1" w:after="100" w:afterAutospacing="1"/>
        <w:rPr>
          <w:rFonts w:ascii="Times New Roman" w:hAnsi="Times New Roman" w:cs="Times New Roman"/>
          <w:color w:val="000000"/>
          <w:sz w:val="24"/>
          <w:szCs w:val="24"/>
        </w:rPr>
      </w:pPr>
      <w:r w:rsidRPr="00142F01">
        <w:rPr>
          <w:rFonts w:ascii="Times New Roman" w:hAnsi="Times New Roman" w:cs="Times New Roman"/>
          <w:color w:val="000000"/>
          <w:sz w:val="24"/>
          <w:szCs w:val="24"/>
        </w:rPr>
        <w:t xml:space="preserve">Temporary tablespaces and temporary segments </w:t>
      </w:r>
      <w:r>
        <w:rPr>
          <w:rFonts w:ascii="Times New Roman" w:hAnsi="Times New Roman" w:cs="Times New Roman"/>
          <w:color w:val="000000"/>
          <w:sz w:val="24"/>
          <w:szCs w:val="24"/>
        </w:rPr>
        <w:t xml:space="preserve">have no </w:t>
      </w:r>
      <w:r w:rsidRPr="009D79F5">
        <w:rPr>
          <w:rFonts w:ascii="Times New Roman" w:hAnsi="Times New Roman" w:cs="Times New Roman"/>
          <w:b/>
          <w:color w:val="000000"/>
          <w:sz w:val="24"/>
          <w:szCs w:val="24"/>
        </w:rPr>
        <w:t>FORCE LOGGING</w:t>
      </w:r>
      <w:r w:rsidRPr="00142F01">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because it has no effect </w:t>
      </w:r>
      <w:r w:rsidRPr="00142F01">
        <w:rPr>
          <w:rFonts w:ascii="Times New Roman" w:hAnsi="Times New Roman" w:cs="Times New Roman"/>
          <w:color w:val="000000"/>
          <w:sz w:val="24"/>
          <w:szCs w:val="24"/>
        </w:rPr>
        <w:t xml:space="preserve">because these objects </w:t>
      </w:r>
      <w:r w:rsidRPr="000A39ED">
        <w:rPr>
          <w:rFonts w:ascii="Times New Roman" w:hAnsi="Times New Roman" w:cs="Times New Roman"/>
          <w:b/>
          <w:color w:val="000000"/>
          <w:sz w:val="24"/>
          <w:szCs w:val="24"/>
        </w:rPr>
        <w:t>do not generate any redo</w:t>
      </w:r>
      <w:r w:rsidRPr="00142F01">
        <w:rPr>
          <w:rFonts w:ascii="Times New Roman" w:hAnsi="Times New Roman" w:cs="Times New Roman"/>
          <w:color w:val="000000"/>
          <w:sz w:val="24"/>
          <w:szCs w:val="24"/>
        </w:rPr>
        <w:t xml:space="preserve">. Undo tablespaces are in </w:t>
      </w:r>
      <w:r w:rsidRPr="009D79F5">
        <w:rPr>
          <w:rFonts w:ascii="Times New Roman" w:hAnsi="Times New Roman" w:cs="Times New Roman"/>
          <w:b/>
          <w:color w:val="000000"/>
          <w:sz w:val="24"/>
          <w:szCs w:val="24"/>
        </w:rPr>
        <w:t>FORCE LOGGING</w:t>
      </w:r>
      <w:r w:rsidRPr="00142F01">
        <w:rPr>
          <w:rFonts w:ascii="Times New Roman" w:hAnsi="Times New Roman" w:cs="Times New Roman"/>
          <w:color w:val="000000"/>
          <w:sz w:val="24"/>
          <w:szCs w:val="24"/>
        </w:rPr>
        <w:t xml:space="preserve"> mode by default, so they cannot be put into </w:t>
      </w:r>
      <w:r w:rsidRPr="009D79F5">
        <w:rPr>
          <w:rFonts w:ascii="Times New Roman" w:hAnsi="Times New Roman" w:cs="Times New Roman"/>
          <w:b/>
          <w:color w:val="000000"/>
          <w:sz w:val="24"/>
          <w:szCs w:val="24"/>
        </w:rPr>
        <w:t>FORCE LOGGING</w:t>
      </w:r>
      <w:r w:rsidRPr="00142F01">
        <w:rPr>
          <w:rFonts w:ascii="Times New Roman" w:hAnsi="Times New Roman" w:cs="Times New Roman"/>
          <w:color w:val="000000"/>
          <w:sz w:val="24"/>
          <w:szCs w:val="24"/>
        </w:rPr>
        <w:t xml:space="preserve"> mode. Oracle will generate an error if an attempt is made to put a temporary tablespace or undo tablespace into </w:t>
      </w:r>
      <w:r w:rsidRPr="009D79F5">
        <w:rPr>
          <w:rFonts w:ascii="Times New Roman" w:hAnsi="Times New Roman" w:cs="Times New Roman"/>
          <w:b/>
          <w:color w:val="000000"/>
          <w:sz w:val="24"/>
          <w:szCs w:val="24"/>
        </w:rPr>
        <w:t>FORCE LOGGING</w:t>
      </w:r>
      <w:r w:rsidRPr="00142F01">
        <w:rPr>
          <w:rFonts w:ascii="Times New Roman" w:hAnsi="Times New Roman" w:cs="Times New Roman"/>
          <w:color w:val="000000"/>
          <w:sz w:val="24"/>
          <w:szCs w:val="24"/>
        </w:rPr>
        <w:t xml:space="preserve"> mode.</w:t>
      </w:r>
    </w:p>
    <w:p w14:paraId="0D0DDC3B" w14:textId="77777777" w:rsidR="00F53F89" w:rsidRPr="00B7471F" w:rsidRDefault="00F53F89" w:rsidP="00F53F89">
      <w:pPr>
        <w:pStyle w:val="NoSpacing"/>
        <w:rPr>
          <w:rFonts w:ascii="Times New Roman" w:hAnsi="Times New Roman" w:cs="Times New Roman"/>
          <w:b/>
          <w:sz w:val="24"/>
          <w:szCs w:val="24"/>
        </w:rPr>
      </w:pPr>
      <w:r w:rsidRPr="00B7471F">
        <w:rPr>
          <w:rFonts w:ascii="Times New Roman" w:hAnsi="Times New Roman" w:cs="Times New Roman"/>
          <w:b/>
          <w:sz w:val="24"/>
          <w:szCs w:val="24"/>
        </w:rPr>
        <w:t>ALTER TABLESPACE UNDOTBS1 FORCE LOGGING</w:t>
      </w:r>
    </w:p>
    <w:p w14:paraId="67C68837" w14:textId="77777777" w:rsidR="00F53F89" w:rsidRPr="00B7471F" w:rsidRDefault="00F53F89" w:rsidP="00F53F89">
      <w:pPr>
        <w:pStyle w:val="NoSpacing"/>
        <w:rPr>
          <w:rFonts w:ascii="Times New Roman" w:hAnsi="Times New Roman" w:cs="Times New Roman"/>
          <w:sz w:val="24"/>
          <w:szCs w:val="24"/>
        </w:rPr>
      </w:pPr>
      <w:r w:rsidRPr="00382FAB">
        <w:rPr>
          <w:rFonts w:ascii="Times New Roman" w:hAnsi="Times New Roman" w:cs="Times New Roman"/>
          <w:b/>
          <w:sz w:val="24"/>
          <w:szCs w:val="24"/>
        </w:rPr>
        <w:t>ERROR</w:t>
      </w:r>
      <w:r w:rsidRPr="00B7471F">
        <w:rPr>
          <w:rFonts w:ascii="Times New Roman" w:hAnsi="Times New Roman" w:cs="Times New Roman"/>
          <w:sz w:val="24"/>
          <w:szCs w:val="24"/>
        </w:rPr>
        <w:t xml:space="preserve"> at line 1:</w:t>
      </w:r>
    </w:p>
    <w:p w14:paraId="46649C71" w14:textId="77777777" w:rsidR="00F53F89" w:rsidRPr="00B7471F" w:rsidRDefault="00F53F89" w:rsidP="00F53F89">
      <w:pPr>
        <w:pStyle w:val="NoSpacing"/>
        <w:rPr>
          <w:rFonts w:ascii="Times New Roman" w:hAnsi="Times New Roman" w:cs="Times New Roman"/>
          <w:sz w:val="24"/>
          <w:szCs w:val="24"/>
        </w:rPr>
      </w:pPr>
      <w:r w:rsidRPr="00B7471F">
        <w:rPr>
          <w:rFonts w:ascii="Times New Roman" w:hAnsi="Times New Roman" w:cs="Times New Roman"/>
          <w:sz w:val="24"/>
          <w:szCs w:val="24"/>
        </w:rPr>
        <w:t>ORA-30021: Operation not allowed on undo tablespace</w:t>
      </w:r>
    </w:p>
    <w:p w14:paraId="1CD27B90" w14:textId="77777777" w:rsidR="00F53F89" w:rsidRPr="00142F01" w:rsidRDefault="00F53F89" w:rsidP="00F53F89">
      <w:pPr>
        <w:spacing w:before="100" w:beforeAutospacing="1" w:after="100" w:afterAutospacing="1"/>
        <w:rPr>
          <w:rFonts w:ascii="Times New Roman" w:hAnsi="Times New Roman" w:cs="Times New Roman"/>
          <w:color w:val="000000"/>
          <w:sz w:val="24"/>
          <w:szCs w:val="24"/>
        </w:rPr>
      </w:pPr>
      <w:r w:rsidRPr="00142F01">
        <w:rPr>
          <w:rFonts w:ascii="Times New Roman" w:hAnsi="Times New Roman" w:cs="Times New Roman"/>
          <w:color w:val="000000"/>
          <w:sz w:val="24"/>
          <w:szCs w:val="24"/>
        </w:rPr>
        <w:t xml:space="preserve">The </w:t>
      </w:r>
      <w:r w:rsidRPr="009D79F5">
        <w:rPr>
          <w:rFonts w:ascii="Times New Roman" w:hAnsi="Times New Roman" w:cs="Times New Roman"/>
          <w:b/>
          <w:color w:val="000000"/>
          <w:sz w:val="24"/>
          <w:szCs w:val="24"/>
        </w:rPr>
        <w:t>FORCE_LOGGING</w:t>
      </w:r>
      <w:r w:rsidRPr="00142F01">
        <w:rPr>
          <w:rFonts w:ascii="Times New Roman" w:hAnsi="Times New Roman" w:cs="Times New Roman"/>
          <w:color w:val="000000"/>
          <w:sz w:val="24"/>
          <w:szCs w:val="24"/>
        </w:rPr>
        <w:t xml:space="preserve"> column of</w:t>
      </w:r>
      <w:r w:rsidRPr="00142F01">
        <w:rPr>
          <w:rStyle w:val="apple-converted-space"/>
          <w:rFonts w:ascii="Times New Roman" w:hAnsi="Times New Roman" w:cs="Times New Roman"/>
          <w:color w:val="000000"/>
          <w:sz w:val="24"/>
          <w:szCs w:val="24"/>
        </w:rPr>
        <w:t> </w:t>
      </w:r>
      <w:r w:rsidRPr="009D79F5">
        <w:rPr>
          <w:rStyle w:val="Emphasis"/>
          <w:rFonts w:ascii="Times New Roman" w:hAnsi="Times New Roman" w:cs="Times New Roman"/>
          <w:b/>
          <w:color w:val="000000"/>
          <w:sz w:val="24"/>
          <w:szCs w:val="24"/>
        </w:rPr>
        <w:t>v$database</w:t>
      </w:r>
      <w:r w:rsidRPr="00142F01">
        <w:rPr>
          <w:rStyle w:val="apple-converted-space"/>
          <w:rFonts w:ascii="Times New Roman" w:hAnsi="Times New Roman" w:cs="Times New Roman"/>
          <w:i/>
          <w:iCs/>
          <w:color w:val="000000"/>
          <w:sz w:val="24"/>
          <w:szCs w:val="24"/>
        </w:rPr>
        <w:t> </w:t>
      </w:r>
      <w:r w:rsidRPr="00142F01">
        <w:rPr>
          <w:rFonts w:ascii="Times New Roman" w:hAnsi="Times New Roman" w:cs="Times New Roman"/>
          <w:color w:val="000000"/>
          <w:sz w:val="24"/>
          <w:szCs w:val="24"/>
        </w:rPr>
        <w:t xml:space="preserve">view can be queried to verify that the database is </w:t>
      </w:r>
      <w:r w:rsidRPr="009D79F5">
        <w:rPr>
          <w:rFonts w:ascii="Times New Roman" w:hAnsi="Times New Roman" w:cs="Times New Roman"/>
          <w:b/>
          <w:color w:val="000000"/>
          <w:sz w:val="24"/>
          <w:szCs w:val="24"/>
        </w:rPr>
        <w:t>in FORCE LOGGING</w:t>
      </w:r>
      <w:r w:rsidRPr="00142F01">
        <w:rPr>
          <w:rFonts w:ascii="Times New Roman" w:hAnsi="Times New Roman" w:cs="Times New Roman"/>
          <w:color w:val="000000"/>
          <w:sz w:val="24"/>
          <w:szCs w:val="24"/>
        </w:rPr>
        <w:t xml:space="preserve"> mode. Similarly, the </w:t>
      </w:r>
      <w:r w:rsidRPr="009D79F5">
        <w:rPr>
          <w:rFonts w:ascii="Times New Roman" w:hAnsi="Times New Roman" w:cs="Times New Roman"/>
          <w:b/>
          <w:color w:val="000000"/>
          <w:sz w:val="24"/>
          <w:szCs w:val="24"/>
        </w:rPr>
        <w:t>FORCE_LOGGING</w:t>
      </w:r>
      <w:r w:rsidRPr="00142F01">
        <w:rPr>
          <w:rFonts w:ascii="Times New Roman" w:hAnsi="Times New Roman" w:cs="Times New Roman"/>
          <w:color w:val="000000"/>
          <w:sz w:val="24"/>
          <w:szCs w:val="24"/>
        </w:rPr>
        <w:t xml:space="preserve"> column of</w:t>
      </w:r>
      <w:r w:rsidRPr="00142F01">
        <w:rPr>
          <w:rStyle w:val="apple-converted-space"/>
          <w:rFonts w:ascii="Times New Roman" w:hAnsi="Times New Roman" w:cs="Times New Roman"/>
          <w:color w:val="000000"/>
          <w:sz w:val="24"/>
          <w:szCs w:val="24"/>
        </w:rPr>
        <w:t> </w:t>
      </w:r>
      <w:r w:rsidRPr="009D79F5">
        <w:rPr>
          <w:rStyle w:val="Emphasis"/>
          <w:rFonts w:ascii="Times New Roman" w:hAnsi="Times New Roman" w:cs="Times New Roman"/>
          <w:b/>
          <w:color w:val="000000"/>
          <w:sz w:val="24"/>
          <w:szCs w:val="24"/>
        </w:rPr>
        <w:t>dba_tablespaces</w:t>
      </w:r>
      <w:r w:rsidRPr="00142F01">
        <w:rPr>
          <w:rStyle w:val="apple-converted-space"/>
          <w:rFonts w:ascii="Times New Roman" w:hAnsi="Times New Roman" w:cs="Times New Roman"/>
          <w:color w:val="000000"/>
          <w:sz w:val="24"/>
          <w:szCs w:val="24"/>
        </w:rPr>
        <w:t> </w:t>
      </w:r>
      <w:r w:rsidRPr="00142F01">
        <w:rPr>
          <w:rFonts w:ascii="Times New Roman" w:hAnsi="Times New Roman" w:cs="Times New Roman"/>
          <w:color w:val="000000"/>
          <w:sz w:val="24"/>
          <w:szCs w:val="24"/>
        </w:rPr>
        <w:t>view provides the same logging information for each tablespace.</w:t>
      </w:r>
    </w:p>
    <w:p w14:paraId="51DAF4FD" w14:textId="77777777" w:rsidR="00F53F89" w:rsidRPr="00F30677" w:rsidRDefault="00F53F89" w:rsidP="00F53F89">
      <w:pPr>
        <w:rPr>
          <w:rFonts w:ascii="Times New Roman" w:eastAsia="Times New Roman" w:hAnsi="Times New Roman" w:cs="Times New Roman"/>
          <w:b/>
          <w:color w:val="000000"/>
          <w:sz w:val="24"/>
          <w:szCs w:val="24"/>
        </w:rPr>
      </w:pPr>
      <w:r w:rsidRPr="00F30677">
        <w:rPr>
          <w:rFonts w:ascii="Times New Roman" w:eastAsia="Times New Roman" w:hAnsi="Times New Roman" w:cs="Times New Roman"/>
          <w:b/>
          <w:color w:val="000000"/>
          <w:sz w:val="24"/>
          <w:szCs w:val="24"/>
        </w:rPr>
        <w:t>SELECT FORCE_LOGGING FROM V$DATABASE;</w:t>
      </w:r>
    </w:p>
    <w:p w14:paraId="57F57828" w14:textId="77777777" w:rsidR="00F53F89" w:rsidRPr="00F30677" w:rsidRDefault="00F53F89" w:rsidP="00F53F89">
      <w:pPr>
        <w:rPr>
          <w:rFonts w:ascii="Times New Roman" w:eastAsia="Times New Roman" w:hAnsi="Times New Roman" w:cs="Times New Roman"/>
          <w:b/>
          <w:color w:val="000000"/>
          <w:sz w:val="24"/>
          <w:szCs w:val="24"/>
        </w:rPr>
      </w:pPr>
      <w:r w:rsidRPr="00F30677">
        <w:rPr>
          <w:rFonts w:ascii="Times New Roman" w:eastAsia="Times New Roman" w:hAnsi="Times New Roman" w:cs="Times New Roman"/>
          <w:b/>
          <w:color w:val="000000"/>
          <w:sz w:val="24"/>
          <w:szCs w:val="24"/>
        </w:rPr>
        <w:t>SELECT FORCE_LOGGING FROM DBA_TABLESPACES;</w:t>
      </w:r>
    </w:p>
    <w:p w14:paraId="7F0F8619" w14:textId="77777777" w:rsidR="00F53F89" w:rsidRPr="00142F01" w:rsidRDefault="00F53F89" w:rsidP="00F53F89">
      <w:pPr>
        <w:spacing w:before="100" w:beforeAutospacing="1" w:after="100" w:afterAutospacing="1"/>
        <w:rPr>
          <w:rFonts w:ascii="Times New Roman" w:hAnsi="Times New Roman" w:cs="Times New Roman"/>
          <w:color w:val="000000"/>
          <w:sz w:val="24"/>
          <w:szCs w:val="24"/>
        </w:rPr>
      </w:pPr>
      <w:r w:rsidRPr="00142F01">
        <w:rPr>
          <w:rFonts w:ascii="Times New Roman" w:hAnsi="Times New Roman" w:cs="Times New Roman"/>
          <w:color w:val="000000"/>
          <w:sz w:val="24"/>
          <w:szCs w:val="24"/>
        </w:rPr>
        <w:t>Force logging mode is persistent across database startup</w:t>
      </w:r>
      <w:r>
        <w:rPr>
          <w:rFonts w:ascii="Times New Roman" w:hAnsi="Times New Roman" w:cs="Times New Roman"/>
          <w:color w:val="000000"/>
          <w:sz w:val="24"/>
          <w:szCs w:val="24"/>
        </w:rPr>
        <w:t>s</w:t>
      </w:r>
      <w:r w:rsidRPr="00142F01">
        <w:rPr>
          <w:rFonts w:ascii="Times New Roman" w:hAnsi="Times New Roman" w:cs="Times New Roman"/>
          <w:color w:val="000000"/>
          <w:sz w:val="24"/>
          <w:szCs w:val="24"/>
        </w:rPr>
        <w:t>, b</w:t>
      </w:r>
      <w:r>
        <w:rPr>
          <w:rFonts w:ascii="Times New Roman" w:hAnsi="Times New Roman" w:cs="Times New Roman"/>
          <w:color w:val="000000"/>
          <w:sz w:val="24"/>
          <w:szCs w:val="24"/>
        </w:rPr>
        <w:t>ut it is not maintained when a</w:t>
      </w:r>
      <w:r w:rsidRPr="00142F01">
        <w:rPr>
          <w:rFonts w:ascii="Times New Roman" w:hAnsi="Times New Roman" w:cs="Times New Roman"/>
          <w:color w:val="000000"/>
          <w:sz w:val="24"/>
          <w:szCs w:val="24"/>
        </w:rPr>
        <w:t xml:space="preserve"> control file is recreated unless the </w:t>
      </w:r>
      <w:r w:rsidRPr="00B7471F">
        <w:rPr>
          <w:rFonts w:ascii="Times New Roman" w:hAnsi="Times New Roman" w:cs="Times New Roman"/>
          <w:b/>
          <w:color w:val="000000"/>
          <w:sz w:val="24"/>
          <w:szCs w:val="24"/>
        </w:rPr>
        <w:t>FORCE LOGGING</w:t>
      </w:r>
      <w:r w:rsidRPr="00142F01">
        <w:rPr>
          <w:rFonts w:ascii="Times New Roman" w:hAnsi="Times New Roman" w:cs="Times New Roman"/>
          <w:color w:val="000000"/>
          <w:sz w:val="24"/>
          <w:szCs w:val="24"/>
        </w:rPr>
        <w:t xml:space="preserve"> clause is specified in the create </w:t>
      </w:r>
      <w:r w:rsidRPr="00CB29CF">
        <w:rPr>
          <w:rFonts w:ascii="Times New Roman" w:hAnsi="Times New Roman" w:cs="Times New Roman"/>
          <w:b/>
          <w:color w:val="000000"/>
          <w:sz w:val="24"/>
          <w:szCs w:val="24"/>
        </w:rPr>
        <w:t xml:space="preserve">controlfile </w:t>
      </w:r>
      <w:r w:rsidRPr="00142F01">
        <w:rPr>
          <w:rFonts w:ascii="Times New Roman" w:hAnsi="Times New Roman" w:cs="Times New Roman"/>
          <w:color w:val="000000"/>
          <w:sz w:val="24"/>
          <w:szCs w:val="24"/>
        </w:rPr>
        <w:t xml:space="preserve">statement. Also, a tablespace in the </w:t>
      </w:r>
      <w:r w:rsidRPr="00B7471F">
        <w:rPr>
          <w:rFonts w:ascii="Times New Roman" w:hAnsi="Times New Roman" w:cs="Times New Roman"/>
          <w:b/>
          <w:color w:val="000000"/>
          <w:sz w:val="24"/>
          <w:szCs w:val="24"/>
        </w:rPr>
        <w:t>FORCE LOGGING</w:t>
      </w:r>
      <w:r w:rsidRPr="00142F01">
        <w:rPr>
          <w:rFonts w:ascii="Times New Roman" w:hAnsi="Times New Roman" w:cs="Times New Roman"/>
          <w:color w:val="000000"/>
          <w:sz w:val="24"/>
          <w:szCs w:val="24"/>
        </w:rPr>
        <w:t xml:space="preserve"> mode, when transported to another database, does not maintain this mode.</w:t>
      </w:r>
    </w:p>
    <w:p w14:paraId="119858AF" w14:textId="77777777" w:rsidR="00F53F89" w:rsidRDefault="00F53F89" w:rsidP="00F53F89">
      <w:pPr>
        <w:spacing w:before="100" w:beforeAutospacing="1" w:after="100" w:afterAutospacing="1"/>
        <w:rPr>
          <w:rFonts w:ascii="Times New Roman" w:hAnsi="Times New Roman" w:cs="Times New Roman"/>
          <w:color w:val="000000"/>
          <w:sz w:val="24"/>
          <w:szCs w:val="24"/>
        </w:rPr>
      </w:pPr>
      <w:r w:rsidRPr="00142F01">
        <w:rPr>
          <w:rFonts w:ascii="Times New Roman" w:hAnsi="Times New Roman" w:cs="Times New Roman"/>
          <w:color w:val="000000"/>
          <w:sz w:val="24"/>
          <w:szCs w:val="24"/>
        </w:rPr>
        <w:t xml:space="preserve">In these situations, the </w:t>
      </w:r>
      <w:r w:rsidRPr="00B7471F">
        <w:rPr>
          <w:rFonts w:ascii="Times New Roman" w:hAnsi="Times New Roman" w:cs="Times New Roman"/>
          <w:b/>
          <w:color w:val="000000"/>
          <w:sz w:val="24"/>
          <w:szCs w:val="24"/>
        </w:rPr>
        <w:t>FORCE LOGGING</w:t>
      </w:r>
      <w:r w:rsidRPr="00142F01">
        <w:rPr>
          <w:rFonts w:ascii="Times New Roman" w:hAnsi="Times New Roman" w:cs="Times New Roman"/>
          <w:color w:val="000000"/>
          <w:sz w:val="24"/>
          <w:szCs w:val="24"/>
        </w:rPr>
        <w:t xml:space="preserve"> mode would have to be re-enabled. The primary database should remain in </w:t>
      </w:r>
      <w:r w:rsidRPr="00B7471F">
        <w:rPr>
          <w:rFonts w:ascii="Times New Roman" w:hAnsi="Times New Roman" w:cs="Times New Roman"/>
          <w:b/>
          <w:color w:val="000000"/>
          <w:sz w:val="24"/>
          <w:szCs w:val="24"/>
        </w:rPr>
        <w:t>FORCE LOGGING</w:t>
      </w:r>
      <w:r w:rsidRPr="00142F01">
        <w:rPr>
          <w:rFonts w:ascii="Times New Roman" w:hAnsi="Times New Roman" w:cs="Times New Roman"/>
          <w:color w:val="000000"/>
          <w:sz w:val="24"/>
          <w:szCs w:val="24"/>
        </w:rPr>
        <w:t xml:space="preserve"> mode as long as there is at least one Oracle instance in use.  Putting a database in </w:t>
      </w:r>
      <w:r w:rsidRPr="00B7471F">
        <w:rPr>
          <w:rFonts w:ascii="Times New Roman" w:hAnsi="Times New Roman" w:cs="Times New Roman"/>
          <w:b/>
          <w:color w:val="000000"/>
          <w:sz w:val="24"/>
          <w:szCs w:val="24"/>
        </w:rPr>
        <w:t>FORCE LOGGING</w:t>
      </w:r>
      <w:r w:rsidRPr="00142F01">
        <w:rPr>
          <w:rFonts w:ascii="Times New Roman" w:hAnsi="Times New Roman" w:cs="Times New Roman"/>
          <w:color w:val="000000"/>
          <w:sz w:val="24"/>
          <w:szCs w:val="24"/>
        </w:rPr>
        <w:t xml:space="preserve"> mode wil</w:t>
      </w:r>
      <w:r>
        <w:rPr>
          <w:rFonts w:ascii="Times New Roman" w:hAnsi="Times New Roman" w:cs="Times New Roman"/>
          <w:color w:val="000000"/>
          <w:sz w:val="24"/>
          <w:szCs w:val="24"/>
        </w:rPr>
        <w:t>l have some performance impact.</w:t>
      </w:r>
    </w:p>
    <w:p w14:paraId="1C8EDEC2" w14:textId="77777777" w:rsidR="000F7326" w:rsidRDefault="000F7326" w:rsidP="00F53F89">
      <w:pPr>
        <w:spacing w:before="100" w:beforeAutospacing="1" w:after="100" w:afterAutospacing="1"/>
        <w:rPr>
          <w:rFonts w:ascii="Times New Roman" w:hAnsi="Times New Roman" w:cs="Times New Roman"/>
          <w:b/>
          <w:color w:val="000000"/>
          <w:sz w:val="24"/>
          <w:szCs w:val="24"/>
        </w:rPr>
      </w:pPr>
    </w:p>
    <w:p w14:paraId="30048042" w14:textId="77777777" w:rsidR="00DF7A57" w:rsidRPr="00DF7A57" w:rsidRDefault="000F7326" w:rsidP="00F53F89">
      <w:pPr>
        <w:spacing w:before="100" w:beforeAutospacing="1" w:after="100" w:afterAutospacing="1"/>
        <w:rPr>
          <w:rFonts w:ascii="Times New Roman" w:hAnsi="Times New Roman" w:cs="Times New Roman"/>
          <w:b/>
          <w:color w:val="000000"/>
          <w:sz w:val="28"/>
          <w:szCs w:val="28"/>
        </w:rPr>
      </w:pPr>
      <w:r w:rsidRPr="00DF7A57">
        <w:rPr>
          <w:rFonts w:ascii="Times New Roman" w:hAnsi="Times New Roman" w:cs="Times New Roman"/>
          <w:b/>
          <w:color w:val="000000"/>
          <w:sz w:val="28"/>
          <w:szCs w:val="28"/>
        </w:rPr>
        <w:t xml:space="preserve">Conclusion </w:t>
      </w:r>
    </w:p>
    <w:p w14:paraId="37B93E44" w14:textId="09F72EAD" w:rsidR="0031716B" w:rsidRDefault="0031716B" w:rsidP="00F53F89">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 xml:space="preserve">The conclusion we can draw is that new </w:t>
      </w:r>
      <w:ins w:id="95" w:author="Emily D" w:date="2018-02-11T22:17:00Z">
        <w:r w:rsidR="00437DED">
          <w:rPr>
            <w:rFonts w:ascii="Times New Roman" w:hAnsi="Times New Roman" w:cs="Times New Roman"/>
            <w:color w:val="000000"/>
            <w:sz w:val="24"/>
            <w:szCs w:val="24"/>
          </w:rPr>
          <w:t>l</w:t>
        </w:r>
      </w:ins>
      <w:del w:id="96" w:author="Emily D" w:date="2018-02-11T22:17:00Z">
        <w:r w:rsidDel="00437DED">
          <w:rPr>
            <w:rFonts w:ascii="Times New Roman" w:hAnsi="Times New Roman" w:cs="Times New Roman"/>
            <w:color w:val="000000"/>
            <w:sz w:val="24"/>
            <w:szCs w:val="24"/>
          </w:rPr>
          <w:delText>L</w:delText>
        </w:r>
      </w:del>
      <w:r>
        <w:rPr>
          <w:rFonts w:ascii="Times New Roman" w:hAnsi="Times New Roman" w:cs="Times New Roman"/>
          <w:color w:val="000000"/>
          <w:sz w:val="24"/>
          <w:szCs w:val="24"/>
        </w:rPr>
        <w:t xml:space="preserve">ogging options in Oracle 12c can be </w:t>
      </w:r>
      <w:r w:rsidR="00217913">
        <w:rPr>
          <w:rFonts w:ascii="Times New Roman" w:hAnsi="Times New Roman" w:cs="Times New Roman"/>
          <w:color w:val="000000"/>
          <w:sz w:val="24"/>
          <w:szCs w:val="24"/>
        </w:rPr>
        <w:t>used</w:t>
      </w:r>
      <w:r>
        <w:rPr>
          <w:rFonts w:ascii="Times New Roman" w:hAnsi="Times New Roman" w:cs="Times New Roman"/>
          <w:color w:val="000000"/>
          <w:sz w:val="24"/>
          <w:szCs w:val="24"/>
        </w:rPr>
        <w:t xml:space="preserve"> to reinforce the use of </w:t>
      </w:r>
      <w:r w:rsidRPr="00FE5029">
        <w:rPr>
          <w:rFonts w:ascii="Times New Roman" w:hAnsi="Times New Roman" w:cs="Times New Roman"/>
          <w:b/>
          <w:color w:val="000000"/>
          <w:sz w:val="24"/>
          <w:szCs w:val="24"/>
        </w:rPr>
        <w:t>Nologging</w:t>
      </w:r>
      <w:r>
        <w:rPr>
          <w:rFonts w:ascii="Times New Roman" w:hAnsi="Times New Roman" w:cs="Times New Roman"/>
          <w:color w:val="000000"/>
          <w:sz w:val="24"/>
          <w:szCs w:val="24"/>
        </w:rPr>
        <w:t xml:space="preserve"> option or disable it</w:t>
      </w:r>
      <w:r w:rsidR="00217913">
        <w:rPr>
          <w:rFonts w:ascii="Times New Roman" w:hAnsi="Times New Roman" w:cs="Times New Roman"/>
          <w:color w:val="000000"/>
          <w:sz w:val="24"/>
          <w:szCs w:val="24"/>
        </w:rPr>
        <w:t xml:space="preserve">.  The </w:t>
      </w:r>
      <w:r w:rsidR="00217913" w:rsidRPr="00FE5029">
        <w:rPr>
          <w:rFonts w:ascii="Times New Roman" w:hAnsi="Times New Roman" w:cs="Times New Roman"/>
          <w:b/>
          <w:color w:val="000000"/>
          <w:sz w:val="24"/>
          <w:szCs w:val="24"/>
        </w:rPr>
        <w:t>Nologging</w:t>
      </w:r>
      <w:r w:rsidR="00217913">
        <w:rPr>
          <w:rFonts w:ascii="Times New Roman" w:hAnsi="Times New Roman" w:cs="Times New Roman"/>
          <w:color w:val="000000"/>
          <w:sz w:val="24"/>
          <w:szCs w:val="24"/>
        </w:rPr>
        <w:t xml:space="preserve"> option has a legitimate</w:t>
      </w:r>
      <w:r>
        <w:rPr>
          <w:rFonts w:ascii="Times New Roman" w:hAnsi="Times New Roman" w:cs="Times New Roman"/>
          <w:color w:val="000000"/>
          <w:sz w:val="24"/>
          <w:szCs w:val="24"/>
        </w:rPr>
        <w:t xml:space="preserve"> use case in data warehousing </w:t>
      </w:r>
      <w:r w:rsidR="00217913">
        <w:rPr>
          <w:rFonts w:ascii="Times New Roman" w:hAnsi="Times New Roman" w:cs="Times New Roman"/>
          <w:color w:val="000000"/>
          <w:sz w:val="24"/>
          <w:szCs w:val="24"/>
        </w:rPr>
        <w:t>where</w:t>
      </w:r>
      <w:r>
        <w:rPr>
          <w:rFonts w:ascii="Times New Roman" w:hAnsi="Times New Roman" w:cs="Times New Roman"/>
          <w:color w:val="000000"/>
          <w:sz w:val="24"/>
          <w:szCs w:val="24"/>
        </w:rPr>
        <w:t xml:space="preserve"> you are creating a table </w:t>
      </w:r>
      <w:r w:rsidR="00AC008B">
        <w:rPr>
          <w:rFonts w:ascii="Times New Roman" w:hAnsi="Times New Roman" w:cs="Times New Roman"/>
          <w:color w:val="000000"/>
          <w:sz w:val="24"/>
          <w:szCs w:val="24"/>
        </w:rPr>
        <w:t>and logging is not required since the table can be recreated at any</w:t>
      </w:r>
      <w:r w:rsidR="003934CB">
        <w:rPr>
          <w:rFonts w:ascii="Times New Roman" w:hAnsi="Times New Roman" w:cs="Times New Roman"/>
          <w:color w:val="000000"/>
          <w:sz w:val="24"/>
          <w:szCs w:val="24"/>
        </w:rPr>
        <w:t xml:space="preserve"> time</w:t>
      </w:r>
      <w:r w:rsidR="00AC008B">
        <w:rPr>
          <w:rFonts w:ascii="Times New Roman" w:hAnsi="Times New Roman" w:cs="Times New Roman"/>
          <w:color w:val="000000"/>
          <w:sz w:val="24"/>
          <w:szCs w:val="24"/>
        </w:rPr>
        <w:t xml:space="preserve"> from a source system.  One concern is </w:t>
      </w:r>
      <w:del w:id="97" w:author="Emily D" w:date="2018-02-11T22:18:00Z">
        <w:r w:rsidR="00AC008B" w:rsidDel="00437DED">
          <w:rPr>
            <w:rFonts w:ascii="Times New Roman" w:hAnsi="Times New Roman" w:cs="Times New Roman"/>
            <w:color w:val="000000"/>
            <w:sz w:val="24"/>
            <w:szCs w:val="24"/>
          </w:rPr>
          <w:delText xml:space="preserve">that </w:delText>
        </w:r>
      </w:del>
      <w:r w:rsidR="00AC008B">
        <w:rPr>
          <w:rFonts w:ascii="Times New Roman" w:hAnsi="Times New Roman" w:cs="Times New Roman"/>
          <w:color w:val="000000"/>
          <w:sz w:val="24"/>
          <w:szCs w:val="24"/>
        </w:rPr>
        <w:t xml:space="preserve">when </w:t>
      </w:r>
      <w:r w:rsidR="00AC008B" w:rsidRPr="00FE5029">
        <w:rPr>
          <w:rFonts w:ascii="Times New Roman" w:hAnsi="Times New Roman" w:cs="Times New Roman"/>
          <w:b/>
          <w:color w:val="000000"/>
          <w:sz w:val="24"/>
          <w:szCs w:val="24"/>
        </w:rPr>
        <w:t>N</w:t>
      </w:r>
      <w:r w:rsidR="003934CB" w:rsidRPr="00FE5029">
        <w:rPr>
          <w:rFonts w:ascii="Times New Roman" w:hAnsi="Times New Roman" w:cs="Times New Roman"/>
          <w:b/>
          <w:color w:val="000000"/>
          <w:sz w:val="24"/>
          <w:szCs w:val="24"/>
        </w:rPr>
        <w:t>o</w:t>
      </w:r>
      <w:r w:rsidR="00AC008B" w:rsidRPr="00FE5029">
        <w:rPr>
          <w:rFonts w:ascii="Times New Roman" w:hAnsi="Times New Roman" w:cs="Times New Roman"/>
          <w:b/>
          <w:color w:val="000000"/>
          <w:sz w:val="24"/>
          <w:szCs w:val="24"/>
        </w:rPr>
        <w:t>logging</w:t>
      </w:r>
      <w:r w:rsidR="00AC008B">
        <w:rPr>
          <w:rFonts w:ascii="Times New Roman" w:hAnsi="Times New Roman" w:cs="Times New Roman"/>
          <w:color w:val="000000"/>
          <w:sz w:val="24"/>
          <w:szCs w:val="24"/>
        </w:rPr>
        <w:t xml:space="preserve"> is used on a </w:t>
      </w:r>
      <w:ins w:id="98" w:author="Joseph" w:date="2018-02-12T21:19:00Z">
        <w:r w:rsidR="007F624D">
          <w:rPr>
            <w:rFonts w:ascii="Times New Roman" w:hAnsi="Times New Roman" w:cs="Times New Roman"/>
            <w:color w:val="000000"/>
            <w:sz w:val="24"/>
            <w:szCs w:val="24"/>
          </w:rPr>
          <w:t>D</w:t>
        </w:r>
      </w:ins>
      <w:del w:id="99" w:author="Joseph" w:date="2018-02-12T21:19:00Z">
        <w:r w:rsidR="00AC008B" w:rsidDel="007F624D">
          <w:rPr>
            <w:rFonts w:ascii="Times New Roman" w:hAnsi="Times New Roman" w:cs="Times New Roman"/>
            <w:color w:val="000000"/>
            <w:sz w:val="24"/>
            <w:szCs w:val="24"/>
          </w:rPr>
          <w:delText>d</w:delText>
        </w:r>
      </w:del>
      <w:r w:rsidR="00AC008B">
        <w:rPr>
          <w:rFonts w:ascii="Times New Roman" w:hAnsi="Times New Roman" w:cs="Times New Roman"/>
          <w:color w:val="000000"/>
          <w:sz w:val="24"/>
          <w:szCs w:val="24"/>
        </w:rPr>
        <w:t>ata</w:t>
      </w:r>
      <w:del w:id="100" w:author="Joseph" w:date="2018-02-12T21:19:00Z">
        <w:r w:rsidR="00AC008B" w:rsidDel="007F624D">
          <w:rPr>
            <w:rFonts w:ascii="Times New Roman" w:hAnsi="Times New Roman" w:cs="Times New Roman"/>
            <w:color w:val="000000"/>
            <w:sz w:val="24"/>
            <w:szCs w:val="24"/>
          </w:rPr>
          <w:delText xml:space="preserve"> </w:delText>
        </w:r>
      </w:del>
      <w:r w:rsidR="00AC008B">
        <w:rPr>
          <w:rFonts w:ascii="Times New Roman" w:hAnsi="Times New Roman" w:cs="Times New Roman"/>
          <w:color w:val="000000"/>
          <w:sz w:val="24"/>
          <w:szCs w:val="24"/>
        </w:rPr>
        <w:t xml:space="preserve">guard </w:t>
      </w:r>
      <w:ins w:id="101" w:author="Emily D" w:date="2018-02-11T22:18:00Z">
        <w:r w:rsidR="00437DED">
          <w:rPr>
            <w:rFonts w:ascii="Times New Roman" w:hAnsi="Times New Roman" w:cs="Times New Roman"/>
            <w:color w:val="000000"/>
            <w:sz w:val="24"/>
            <w:szCs w:val="24"/>
          </w:rPr>
          <w:t xml:space="preserve">on </w:t>
        </w:r>
      </w:ins>
      <w:r w:rsidR="00AC008B" w:rsidRPr="00437DED">
        <w:rPr>
          <w:rFonts w:ascii="Times New Roman" w:hAnsi="Times New Roman" w:cs="Times New Roman"/>
          <w:color w:val="000000"/>
          <w:sz w:val="24"/>
          <w:szCs w:val="24"/>
        </w:rPr>
        <w:t>standby</w:t>
      </w:r>
      <w:r w:rsidR="00AC008B">
        <w:rPr>
          <w:rFonts w:ascii="Times New Roman" w:hAnsi="Times New Roman" w:cs="Times New Roman"/>
          <w:color w:val="000000"/>
          <w:sz w:val="24"/>
          <w:szCs w:val="24"/>
        </w:rPr>
        <w:t xml:space="preserve"> </w:t>
      </w:r>
      <w:ins w:id="102" w:author="Emily D" w:date="2018-02-11T22:18:00Z">
        <w:r w:rsidR="00437DED">
          <w:rPr>
            <w:rFonts w:ascii="Times New Roman" w:hAnsi="Times New Roman" w:cs="Times New Roman"/>
            <w:b/>
            <w:color w:val="000000"/>
            <w:sz w:val="24"/>
            <w:szCs w:val="24"/>
          </w:rPr>
          <w:t>Nologging</w:t>
        </w:r>
      </w:ins>
      <w:ins w:id="103" w:author="Joseph" w:date="2018-02-12T21:07:00Z">
        <w:r w:rsidR="00B71562">
          <w:rPr>
            <w:rFonts w:ascii="Times New Roman" w:hAnsi="Times New Roman" w:cs="Times New Roman"/>
            <w:color w:val="000000"/>
            <w:sz w:val="24"/>
            <w:szCs w:val="24"/>
          </w:rPr>
          <w:t xml:space="preserve"> </w:t>
        </w:r>
      </w:ins>
      <w:del w:id="104" w:author="Joseph" w:date="2018-02-12T21:07:00Z">
        <w:r w:rsidR="00AC008B" w:rsidDel="00B71562">
          <w:rPr>
            <w:rFonts w:ascii="Times New Roman" w:hAnsi="Times New Roman" w:cs="Times New Roman"/>
            <w:color w:val="000000"/>
            <w:sz w:val="24"/>
            <w:szCs w:val="24"/>
          </w:rPr>
          <w:delText>it</w:delText>
        </w:r>
      </w:del>
      <w:r w:rsidR="00AC008B">
        <w:rPr>
          <w:rFonts w:ascii="Times New Roman" w:hAnsi="Times New Roman" w:cs="Times New Roman"/>
          <w:color w:val="000000"/>
          <w:sz w:val="24"/>
          <w:szCs w:val="24"/>
        </w:rPr>
        <w:t xml:space="preserve"> can make it invalid</w:t>
      </w:r>
      <w:r w:rsidR="00FE5029">
        <w:rPr>
          <w:rFonts w:ascii="Times New Roman" w:hAnsi="Times New Roman" w:cs="Times New Roman"/>
          <w:color w:val="000000"/>
          <w:sz w:val="24"/>
          <w:szCs w:val="24"/>
        </w:rPr>
        <w:t xml:space="preserve">.  </w:t>
      </w:r>
      <w:r w:rsidR="00FE5029" w:rsidRPr="00BA6264">
        <w:rPr>
          <w:rFonts w:ascii="Times New Roman" w:hAnsi="Times New Roman" w:cs="Times New Roman"/>
          <w:b/>
          <w:color w:val="000000"/>
          <w:sz w:val="24"/>
          <w:szCs w:val="24"/>
        </w:rPr>
        <w:t>FORCE LOGGING</w:t>
      </w:r>
      <w:r w:rsidR="00FE5029">
        <w:rPr>
          <w:rFonts w:ascii="Times New Roman" w:hAnsi="Times New Roman" w:cs="Times New Roman"/>
          <w:color w:val="000000"/>
          <w:sz w:val="24"/>
          <w:szCs w:val="24"/>
        </w:rPr>
        <w:t xml:space="preserve"> </w:t>
      </w:r>
      <w:ins w:id="105" w:author="Emily D" w:date="2018-02-11T22:19:00Z">
        <w:r w:rsidR="00437DED">
          <w:rPr>
            <w:rFonts w:ascii="Times New Roman" w:hAnsi="Times New Roman" w:cs="Times New Roman"/>
            <w:color w:val="000000"/>
            <w:sz w:val="24"/>
            <w:szCs w:val="24"/>
          </w:rPr>
          <w:t xml:space="preserve">is good </w:t>
        </w:r>
      </w:ins>
      <w:r w:rsidR="00FE5029">
        <w:rPr>
          <w:rFonts w:ascii="Times New Roman" w:hAnsi="Times New Roman" w:cs="Times New Roman"/>
          <w:color w:val="000000"/>
          <w:sz w:val="24"/>
          <w:szCs w:val="24"/>
        </w:rPr>
        <w:t xml:space="preserve">in most cases </w:t>
      </w:r>
      <w:del w:id="106" w:author="Emily D" w:date="2018-02-11T22:19:00Z">
        <w:r w:rsidR="00FE5029" w:rsidDel="00437DED">
          <w:rPr>
            <w:rFonts w:ascii="Times New Roman" w:hAnsi="Times New Roman" w:cs="Times New Roman"/>
            <w:color w:val="000000"/>
            <w:sz w:val="24"/>
            <w:szCs w:val="24"/>
          </w:rPr>
          <w:delText xml:space="preserve">is good </w:delText>
        </w:r>
      </w:del>
      <w:r w:rsidR="00FE5029">
        <w:rPr>
          <w:rFonts w:ascii="Times New Roman" w:hAnsi="Times New Roman" w:cs="Times New Roman"/>
          <w:color w:val="000000"/>
          <w:sz w:val="24"/>
          <w:szCs w:val="24"/>
        </w:rPr>
        <w:t xml:space="preserve">and is the best way to </w:t>
      </w:r>
      <w:del w:id="107" w:author="Emily D" w:date="2018-02-11T22:19:00Z">
        <w:r w:rsidR="00BA6264" w:rsidDel="00437DED">
          <w:rPr>
            <w:rFonts w:ascii="Times New Roman" w:hAnsi="Times New Roman" w:cs="Times New Roman"/>
            <w:color w:val="000000"/>
            <w:sz w:val="24"/>
            <w:szCs w:val="24"/>
          </w:rPr>
          <w:delText>guaranty</w:delText>
        </w:r>
      </w:del>
      <w:ins w:id="108" w:author="Emily D" w:date="2018-02-11T22:19:00Z">
        <w:r w:rsidR="00437DED">
          <w:rPr>
            <w:rFonts w:ascii="Times New Roman" w:hAnsi="Times New Roman" w:cs="Times New Roman"/>
            <w:color w:val="000000"/>
            <w:sz w:val="24"/>
            <w:szCs w:val="24"/>
          </w:rPr>
          <w:t>guaranty</w:t>
        </w:r>
      </w:ins>
      <w:r w:rsidR="00FE5029">
        <w:rPr>
          <w:rFonts w:ascii="Times New Roman" w:hAnsi="Times New Roman" w:cs="Times New Roman"/>
          <w:color w:val="000000"/>
          <w:sz w:val="24"/>
          <w:szCs w:val="24"/>
        </w:rPr>
        <w:t xml:space="preserve"> that </w:t>
      </w:r>
      <w:r w:rsidR="00BA6264">
        <w:rPr>
          <w:rFonts w:ascii="Times New Roman" w:hAnsi="Times New Roman" w:cs="Times New Roman"/>
          <w:color w:val="000000"/>
          <w:sz w:val="24"/>
          <w:szCs w:val="24"/>
        </w:rPr>
        <w:t>no data is lost through error or ignorance.</w:t>
      </w:r>
      <w:r w:rsidR="00FE5029">
        <w:rPr>
          <w:rFonts w:ascii="Times New Roman" w:hAnsi="Times New Roman" w:cs="Times New Roman"/>
          <w:color w:val="000000"/>
          <w:sz w:val="24"/>
          <w:szCs w:val="24"/>
        </w:rPr>
        <w:t xml:space="preserve"> </w:t>
      </w:r>
    </w:p>
    <w:p w14:paraId="58968BD2" w14:textId="77777777" w:rsidR="0031716B" w:rsidRDefault="0031716B" w:rsidP="00F53F89">
      <w:pPr>
        <w:spacing w:before="100" w:beforeAutospacing="1" w:after="100" w:afterAutospacing="1"/>
        <w:rPr>
          <w:rFonts w:ascii="Times New Roman" w:hAnsi="Times New Roman" w:cs="Times New Roman"/>
          <w:color w:val="000000"/>
          <w:sz w:val="24"/>
          <w:szCs w:val="24"/>
        </w:rPr>
      </w:pPr>
    </w:p>
    <w:p w14:paraId="227EDE51" w14:textId="5EB67FC1" w:rsidR="0031716B" w:rsidRDefault="0031716B" w:rsidP="00F53F89">
      <w:pPr>
        <w:spacing w:before="100" w:beforeAutospacing="1" w:after="100" w:afterAutospacing="1"/>
        <w:rPr>
          <w:rFonts w:ascii="Times New Roman" w:hAnsi="Times New Roman" w:cs="Times New Roman"/>
          <w:color w:val="000000"/>
          <w:sz w:val="24"/>
          <w:szCs w:val="24"/>
        </w:rPr>
      </w:pPr>
    </w:p>
    <w:p w14:paraId="782399E5" w14:textId="77777777" w:rsidR="00F53F89" w:rsidRDefault="00F53F89">
      <w:bookmarkStart w:id="109" w:name="_GoBack"/>
      <w:bookmarkEnd w:id="109"/>
    </w:p>
    <w:sectPr w:rsidR="00F53F89">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0" w:author="Emily D" w:date="2018-02-11T21:56:00Z" w:initials="ED">
    <w:p w14:paraId="44B33D02" w14:textId="77777777" w:rsidR="00884848" w:rsidRDefault="00884848">
      <w:pPr>
        <w:pStyle w:val="CommentText"/>
      </w:pPr>
      <w:r>
        <w:rPr>
          <w:rStyle w:val="CommentReference"/>
        </w:rPr>
        <w:annotationRef/>
      </w:r>
      <w:r>
        <w:t>What does this mean?  Should it be separate?</w:t>
      </w:r>
    </w:p>
    <w:p w14:paraId="2B384274" w14:textId="1BD3C784" w:rsidR="00884848" w:rsidRDefault="009B1213">
      <w:pPr>
        <w:pStyle w:val="CommentText"/>
      </w:pPr>
      <w:r>
        <w:t>Yes this correct</w:t>
      </w:r>
    </w:p>
  </w:comment>
  <w:comment w:id="51" w:author="Joseph" w:date="2018-02-12T19:39:00Z" w:initials="J">
    <w:p w14:paraId="32AE2A0F" w14:textId="5E903FCA" w:rsidR="009B1213" w:rsidRDefault="009B1213">
      <w:pPr>
        <w:pStyle w:val="CommentText"/>
      </w:pPr>
      <w:r>
        <w:rPr>
          <w:rStyle w:val="CommentReference"/>
        </w:rPr>
        <w:annotationRef/>
      </w:r>
    </w:p>
  </w:comment>
  <w:comment w:id="61" w:author="Emily D" w:date="2018-02-11T22:13:00Z" w:initials="ED">
    <w:p w14:paraId="1B07BCD1" w14:textId="4C0B810D" w:rsidR="00437DED" w:rsidRDefault="00437DED">
      <w:pPr>
        <w:pStyle w:val="CommentText"/>
      </w:pPr>
      <w:r>
        <w:rPr>
          <w:rStyle w:val="CommentReference"/>
        </w:rPr>
        <w:annotationRef/>
      </w:r>
      <w:r>
        <w:t>Run-on sentence.</w:t>
      </w:r>
    </w:p>
  </w:comment>
  <w:comment w:id="62" w:author="Joseph" w:date="2018-02-12T20:58:00Z" w:initials="J">
    <w:p w14:paraId="7653567F" w14:textId="6D79620A" w:rsidR="00D36831" w:rsidRDefault="00D36831">
      <w:pPr>
        <w:pStyle w:val="CommentText"/>
      </w:pPr>
      <w:r>
        <w:rPr>
          <w:rStyle w:val="CommentReference"/>
        </w:rPr>
        <w:annotationRef/>
      </w:r>
      <w:r>
        <w:t>I fixed this see what you think</w:t>
      </w:r>
    </w:p>
  </w:comment>
  <w:comment w:id="63" w:author="Joseph" w:date="2018-02-12T20:59:00Z" w:initials="J">
    <w:p w14:paraId="5D0C9262" w14:textId="4658A965" w:rsidR="00D36831" w:rsidRDefault="00D3683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384274" w15:done="0"/>
  <w15:commentEx w15:paraId="32AE2A0F" w15:paraIdParent="2B384274" w15:done="0"/>
  <w15:commentEx w15:paraId="1B07BCD1" w15:done="0"/>
  <w15:commentEx w15:paraId="7653567F" w15:paraIdParent="1B07BCD1" w15:done="0"/>
  <w15:commentEx w15:paraId="5D0C9262" w15:paraIdParent="1B07BC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384274" w16cid:durableId="1E2B3A88"/>
  <w16cid:commentId w16cid:paraId="32AE2A0F" w16cid:durableId="1E2C6BDB"/>
  <w16cid:commentId w16cid:paraId="1B07BCD1" w16cid:durableId="1E2B3E7A"/>
  <w16cid:commentId w16cid:paraId="7653567F" w16cid:durableId="1E2C7E7F"/>
  <w16cid:commentId w16cid:paraId="5D0C9262" w16cid:durableId="1E2C7E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5C028" w14:textId="77777777" w:rsidR="00BB0BA6" w:rsidRDefault="00BB0BA6" w:rsidP="003D490F">
      <w:pPr>
        <w:spacing w:after="0" w:line="240" w:lineRule="auto"/>
      </w:pPr>
      <w:r>
        <w:separator/>
      </w:r>
    </w:p>
  </w:endnote>
  <w:endnote w:type="continuationSeparator" w:id="0">
    <w:p w14:paraId="573B54B9" w14:textId="77777777" w:rsidR="00BB0BA6" w:rsidRDefault="00BB0BA6" w:rsidP="003D4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10" w:author="Joseph" w:date="2018-02-12T21:00:00Z"/>
  <w:sdt>
    <w:sdtPr>
      <w:id w:val="-749891856"/>
      <w:docPartObj>
        <w:docPartGallery w:val="Page Numbers (Bottom of Page)"/>
        <w:docPartUnique/>
      </w:docPartObj>
    </w:sdtPr>
    <w:sdtEndPr>
      <w:rPr>
        <w:noProof/>
      </w:rPr>
    </w:sdtEndPr>
    <w:sdtContent>
      <w:customXmlInsRangeEnd w:id="110"/>
      <w:p w14:paraId="36E8A51E" w14:textId="2CA44E73" w:rsidR="001E040B" w:rsidRDefault="001E040B">
        <w:pPr>
          <w:pStyle w:val="Footer"/>
          <w:jc w:val="center"/>
          <w:rPr>
            <w:ins w:id="111" w:author="Joseph" w:date="2018-02-12T21:00:00Z"/>
          </w:rPr>
        </w:pPr>
        <w:ins w:id="112" w:author="Joseph" w:date="2018-02-12T21:00:00Z">
          <w:r>
            <w:fldChar w:fldCharType="begin"/>
          </w:r>
          <w:r>
            <w:instrText xml:space="preserve"> PAGE   \* MERGEFORMAT </w:instrText>
          </w:r>
          <w:r>
            <w:fldChar w:fldCharType="separate"/>
          </w:r>
        </w:ins>
        <w:r w:rsidR="00BB0BA6">
          <w:rPr>
            <w:noProof/>
          </w:rPr>
          <w:t>1</w:t>
        </w:r>
        <w:ins w:id="113" w:author="Joseph" w:date="2018-02-12T21:00:00Z">
          <w:r>
            <w:rPr>
              <w:noProof/>
            </w:rPr>
            <w:fldChar w:fldCharType="end"/>
          </w:r>
        </w:ins>
      </w:p>
      <w:customXmlInsRangeStart w:id="114" w:author="Joseph" w:date="2018-02-12T21:00:00Z"/>
    </w:sdtContent>
  </w:sdt>
  <w:customXmlInsRangeEnd w:id="114"/>
  <w:p w14:paraId="04E8AFCA" w14:textId="77777777" w:rsidR="00AC008B" w:rsidRDefault="00AC0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DCF24" w14:textId="77777777" w:rsidR="00BB0BA6" w:rsidRDefault="00BB0BA6" w:rsidP="003D490F">
      <w:pPr>
        <w:spacing w:after="0" w:line="240" w:lineRule="auto"/>
      </w:pPr>
      <w:r>
        <w:separator/>
      </w:r>
    </w:p>
  </w:footnote>
  <w:footnote w:type="continuationSeparator" w:id="0">
    <w:p w14:paraId="250DDCF9" w14:textId="77777777" w:rsidR="00BB0BA6" w:rsidRDefault="00BB0BA6" w:rsidP="003D4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10474"/>
    <w:multiLevelType w:val="hybridMultilevel"/>
    <w:tmpl w:val="EA7C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9E5317"/>
    <w:multiLevelType w:val="hybridMultilevel"/>
    <w:tmpl w:val="E324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D432F5"/>
    <w:multiLevelType w:val="hybridMultilevel"/>
    <w:tmpl w:val="44B6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w15:presenceInfo w15:providerId="None" w15:userId="Joseph"/>
  </w15:person>
  <w15:person w15:author="Emily D">
    <w15:presenceInfo w15:providerId="Windows Live" w15:userId="90ca274722c64b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F89"/>
    <w:rsid w:val="00044C23"/>
    <w:rsid w:val="000E77F9"/>
    <w:rsid w:val="000F7326"/>
    <w:rsid w:val="001E040B"/>
    <w:rsid w:val="00217913"/>
    <w:rsid w:val="00220ACC"/>
    <w:rsid w:val="002468D3"/>
    <w:rsid w:val="00252376"/>
    <w:rsid w:val="002F19B2"/>
    <w:rsid w:val="0031716B"/>
    <w:rsid w:val="0034767B"/>
    <w:rsid w:val="0037373C"/>
    <w:rsid w:val="003934CB"/>
    <w:rsid w:val="003D490F"/>
    <w:rsid w:val="00437DED"/>
    <w:rsid w:val="005A41B7"/>
    <w:rsid w:val="0068674E"/>
    <w:rsid w:val="0072456C"/>
    <w:rsid w:val="007F624D"/>
    <w:rsid w:val="00821997"/>
    <w:rsid w:val="00884848"/>
    <w:rsid w:val="009B1213"/>
    <w:rsid w:val="009B1B7F"/>
    <w:rsid w:val="009C1CDE"/>
    <w:rsid w:val="009D5F47"/>
    <w:rsid w:val="00A97F5E"/>
    <w:rsid w:val="00AC008B"/>
    <w:rsid w:val="00B4617F"/>
    <w:rsid w:val="00B71562"/>
    <w:rsid w:val="00B8123B"/>
    <w:rsid w:val="00BA6264"/>
    <w:rsid w:val="00BB0BA6"/>
    <w:rsid w:val="00BE61C0"/>
    <w:rsid w:val="00C218B3"/>
    <w:rsid w:val="00CB0345"/>
    <w:rsid w:val="00D00B4A"/>
    <w:rsid w:val="00D36831"/>
    <w:rsid w:val="00D545C5"/>
    <w:rsid w:val="00D62762"/>
    <w:rsid w:val="00DC4013"/>
    <w:rsid w:val="00DF7A57"/>
    <w:rsid w:val="00EB694E"/>
    <w:rsid w:val="00F53F89"/>
    <w:rsid w:val="00FE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D661"/>
  <w15:chartTrackingRefBased/>
  <w15:docId w15:val="{78B0B7A7-414C-415E-B71F-3EE3FEC9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3F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3F89"/>
    <w:rPr>
      <w:color w:val="0563C1" w:themeColor="hyperlink"/>
      <w:u w:val="single"/>
    </w:rPr>
  </w:style>
  <w:style w:type="paragraph" w:styleId="NoSpacing">
    <w:name w:val="No Spacing"/>
    <w:uiPriority w:val="1"/>
    <w:qFormat/>
    <w:rsid w:val="00F53F89"/>
    <w:pPr>
      <w:spacing w:after="0" w:line="240" w:lineRule="auto"/>
    </w:pPr>
  </w:style>
  <w:style w:type="character" w:customStyle="1" w:styleId="apple-converted-space">
    <w:name w:val="apple-converted-space"/>
    <w:basedOn w:val="DefaultParagraphFont"/>
    <w:rsid w:val="00F53F89"/>
  </w:style>
  <w:style w:type="character" w:styleId="Emphasis">
    <w:name w:val="Emphasis"/>
    <w:basedOn w:val="DefaultParagraphFont"/>
    <w:uiPriority w:val="20"/>
    <w:qFormat/>
    <w:rsid w:val="00F53F89"/>
    <w:rPr>
      <w:i/>
      <w:iCs/>
    </w:rPr>
  </w:style>
  <w:style w:type="character" w:styleId="Strong">
    <w:name w:val="Strong"/>
    <w:basedOn w:val="DefaultParagraphFont"/>
    <w:uiPriority w:val="22"/>
    <w:qFormat/>
    <w:rsid w:val="00F53F89"/>
    <w:rPr>
      <w:b/>
      <w:bCs/>
    </w:rPr>
  </w:style>
  <w:style w:type="paragraph" w:styleId="Header">
    <w:name w:val="header"/>
    <w:basedOn w:val="Normal"/>
    <w:link w:val="HeaderChar"/>
    <w:uiPriority w:val="99"/>
    <w:unhideWhenUsed/>
    <w:rsid w:val="003D4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90F"/>
  </w:style>
  <w:style w:type="paragraph" w:styleId="Footer">
    <w:name w:val="footer"/>
    <w:basedOn w:val="Normal"/>
    <w:link w:val="FooterChar"/>
    <w:uiPriority w:val="99"/>
    <w:unhideWhenUsed/>
    <w:rsid w:val="003D4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90F"/>
  </w:style>
  <w:style w:type="paragraph" w:styleId="ListParagraph">
    <w:name w:val="List Paragraph"/>
    <w:basedOn w:val="Normal"/>
    <w:uiPriority w:val="34"/>
    <w:qFormat/>
    <w:rsid w:val="00DF7A57"/>
    <w:pPr>
      <w:ind w:left="720"/>
      <w:contextualSpacing/>
    </w:pPr>
  </w:style>
  <w:style w:type="character" w:styleId="CommentReference">
    <w:name w:val="annotation reference"/>
    <w:basedOn w:val="DefaultParagraphFont"/>
    <w:uiPriority w:val="99"/>
    <w:semiHidden/>
    <w:unhideWhenUsed/>
    <w:rsid w:val="00884848"/>
    <w:rPr>
      <w:sz w:val="16"/>
      <w:szCs w:val="16"/>
    </w:rPr>
  </w:style>
  <w:style w:type="paragraph" w:styleId="CommentText">
    <w:name w:val="annotation text"/>
    <w:basedOn w:val="Normal"/>
    <w:link w:val="CommentTextChar"/>
    <w:uiPriority w:val="99"/>
    <w:semiHidden/>
    <w:unhideWhenUsed/>
    <w:rsid w:val="00884848"/>
    <w:pPr>
      <w:spacing w:line="240" w:lineRule="auto"/>
    </w:pPr>
    <w:rPr>
      <w:sz w:val="20"/>
      <w:szCs w:val="20"/>
    </w:rPr>
  </w:style>
  <w:style w:type="character" w:customStyle="1" w:styleId="CommentTextChar">
    <w:name w:val="Comment Text Char"/>
    <w:basedOn w:val="DefaultParagraphFont"/>
    <w:link w:val="CommentText"/>
    <w:uiPriority w:val="99"/>
    <w:semiHidden/>
    <w:rsid w:val="00884848"/>
    <w:rPr>
      <w:sz w:val="20"/>
      <w:szCs w:val="20"/>
    </w:rPr>
  </w:style>
  <w:style w:type="paragraph" w:styleId="CommentSubject">
    <w:name w:val="annotation subject"/>
    <w:basedOn w:val="CommentText"/>
    <w:next w:val="CommentText"/>
    <w:link w:val="CommentSubjectChar"/>
    <w:uiPriority w:val="99"/>
    <w:semiHidden/>
    <w:unhideWhenUsed/>
    <w:rsid w:val="00884848"/>
    <w:rPr>
      <w:b/>
      <w:bCs/>
    </w:rPr>
  </w:style>
  <w:style w:type="character" w:customStyle="1" w:styleId="CommentSubjectChar">
    <w:name w:val="Comment Subject Char"/>
    <w:basedOn w:val="CommentTextChar"/>
    <w:link w:val="CommentSubject"/>
    <w:uiPriority w:val="99"/>
    <w:semiHidden/>
    <w:rsid w:val="00884848"/>
    <w:rPr>
      <w:b/>
      <w:bCs/>
      <w:sz w:val="20"/>
      <w:szCs w:val="20"/>
    </w:rPr>
  </w:style>
  <w:style w:type="paragraph" w:styleId="BalloonText">
    <w:name w:val="Balloon Text"/>
    <w:basedOn w:val="Normal"/>
    <w:link w:val="BalloonTextChar"/>
    <w:uiPriority w:val="99"/>
    <w:semiHidden/>
    <w:unhideWhenUsed/>
    <w:rsid w:val="008848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8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database/121/SBYDB/E48552-07.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13FA641-8811-4422-9AF6-510EB13A2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9</Pages>
  <Words>2130</Words>
  <Characters>12146</Characters>
  <Application>Microsoft Office Word</Application>
  <DocSecurity>0</DocSecurity>
  <Lines>101</Lines>
  <Paragraphs>28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10.3.6   NOLOGGING or Unrecoverable Operations</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21</cp:revision>
  <dcterms:created xsi:type="dcterms:W3CDTF">2018-02-12T02:47:00Z</dcterms:created>
  <dcterms:modified xsi:type="dcterms:W3CDTF">2018-02-21T00:47:00Z</dcterms:modified>
</cp:coreProperties>
</file>